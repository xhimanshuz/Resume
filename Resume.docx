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alibri" w:hAnsi="Calibri" w:eastAsia="Segoe UI Light" w:cs="Calibri"/>
          <w:color w:val="2E3036" w:themeColor="text1" w:themeShade="80"/>
          <w:sz w:val="24"/>
          <w:szCs w:val="24"/>
        </w:rPr>
      </w:pPr>
      <w:r>
        <w:rPr>
          <w:rFonts w:ascii="Calibri" w:hAnsi="Calibri" w:cs="Calibri"/>
          <w:color w:val="7F7F7F" w:themeColor="background1" w:themeShade="80"/>
        </w:rPr>
        <mc:AlternateContent>
          <mc:Choice Requires="wps">
            <w:drawing>
              <wp:anchor distT="0" distB="0" distL="114300" distR="114300" simplePos="0" relativeHeight="1024" behindDoc="1" locked="0" layoutInCell="1" allowOverlap="1">
                <wp:simplePos x="0" y="0"/>
                <wp:positionH relativeFrom="page">
                  <wp:posOffset>310515</wp:posOffset>
                </wp:positionH>
                <wp:positionV relativeFrom="page">
                  <wp:posOffset>307340</wp:posOffset>
                </wp:positionV>
                <wp:extent cx="1270" cy="1270"/>
                <wp:effectExtent l="0" t="0" r="0" b="0"/>
                <wp:wrapNone/>
                <wp:docPr id="1" name="Shape 2"/>
                <wp:cNvGraphicFramePr/>
                <a:graphic xmlns:a="http://schemas.openxmlformats.org/drawingml/2006/main">
                  <a:graphicData uri="http://schemas.microsoft.com/office/word/2010/wordprocessingShape">
                    <wps:wsp>
                      <wps:cNvCnPr/>
                      <wps:spPr>
                        <a:xfrm flipH="1" flipV="1">
                          <a:off x="0" y="0"/>
                          <a:ext cx="1440" cy="1440"/>
                        </a:xfrm>
                        <a:prstGeom prst="line">
                          <a:avLst/>
                        </a:prstGeom>
                        <a:ln w="3240">
                          <a:solidFill>
                            <a:srgbClr val="E7E6E6"/>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Shape 2" o:spid="_x0000_s1026" o:spt="20" style="position:absolute;left:0pt;flip:x y;margin-left:24.45pt;margin-top:24.2pt;height:0.1pt;width:0.1pt;mso-position-horizontal-relative:page;mso-position-vertical-relative:page;z-index:-503315456;mso-width-relative:page;mso-height-relative:page;" filled="f" stroked="t" coordsize="21600,21600" o:gfxdata="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FgAAAGRycy9QSwECFAAUAAAACACHTuJAXtoVNdEAAAAHAQAADwAA&#10;AAAAAAABACAAAAA4AAAAZHJzL2Rvd25yZXYueG1sUEsBAhQAFAAAAAgAh07iQOWnkGyVAQAAJgMA&#10;AA4AAAAAAAAAAQAgAAAANgEAAGRycy9lMm9Eb2MueG1sUEsFBgAAAAAGAAYAWQEAAD0FAAAAAA==&#10;">
                <v:fill on="f" focussize="0,0"/>
                <v:stroke weight="0.25511811023622pt" color="#E7E6E6" joinstyle="miter"/>
                <v:imagedata o:title=""/>
                <o:lock v:ext="edit" aspectratio="f"/>
              </v:line>
            </w:pict>
          </mc:Fallback>
        </mc:AlternateContent>
      </w:r>
      <w:r>
        <w:rPr>
          <w:rFonts w:ascii="Calibri" w:hAnsi="Calibri" w:cs="Calibri"/>
          <w:color w:val="7F7F7F" w:themeColor="background1" w:themeShade="80"/>
        </w:rPr>
        <mc:AlternateContent>
          <mc:Choice Requires="wps">
            <w:drawing>
              <wp:anchor distT="0" distB="0" distL="114300" distR="114300" simplePos="0" relativeHeight="1024" behindDoc="1" locked="0" layoutInCell="1" allowOverlap="1">
                <wp:simplePos x="0" y="0"/>
                <wp:positionH relativeFrom="page">
                  <wp:posOffset>7466965</wp:posOffset>
                </wp:positionH>
                <wp:positionV relativeFrom="page">
                  <wp:posOffset>310515</wp:posOffset>
                </wp:positionV>
                <wp:extent cx="1270" cy="1270"/>
                <wp:effectExtent l="0" t="0" r="0" b="0"/>
                <wp:wrapNone/>
                <wp:docPr id="2" name="Shape 3"/>
                <wp:cNvGraphicFramePr/>
                <a:graphic xmlns:a="http://schemas.openxmlformats.org/drawingml/2006/main">
                  <a:graphicData uri="http://schemas.microsoft.com/office/word/2010/wordprocessingShape">
                    <wps:wsp>
                      <wps:cNvCnPr/>
                      <wps:spPr>
                        <a:xfrm flipH="1" flipV="1">
                          <a:off x="0" y="0"/>
                          <a:ext cx="1440" cy="1440"/>
                        </a:xfrm>
                        <a:prstGeom prst="line">
                          <a:avLst/>
                        </a:prstGeom>
                        <a:ln w="3240">
                          <a:solidFill>
                            <a:srgbClr val="000000"/>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Shape 3" o:spid="_x0000_s1026" o:spt="20" style="position:absolute;left:0pt;flip:x y;margin-left:587.95pt;margin-top:24.45pt;height:0.1pt;width:0.1pt;mso-position-horizontal-relative:page;mso-position-vertical-relative:page;z-index:-503315456;mso-width-relative:page;mso-height-relative:page;" filled="f" stroked="t" coordsize="21600,21600" o:gfxdata="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BYAAABkcnMvUEsBAhQAFAAAAAgAh07iQOF6mcjYAAAACwEA&#10;AA8AAAAAAAAAAQAgAAAAOAAAAGRycy9kb3ducmV2LnhtbFBLAQIUABQAAAAIAIdO4kCIqzxEkgEA&#10;ACYDAAAOAAAAAAAAAAEAIAAAAD0BAABkcnMvZTJvRG9jLnhtbFBLBQYAAAAABgAGAFkBAABBBQAA&#10;AAA=&#10;">
                <v:fill on="f" focussize="0,0"/>
                <v:stroke weight="0.25511811023622pt" color="#000000" joinstyle="miter"/>
                <v:imagedata o:title=""/>
                <o:lock v:ext="edit" aspectratio="f"/>
              </v:line>
            </w:pict>
          </mc:Fallback>
        </mc:AlternateContent>
      </w:r>
      <w:r>
        <w:rPr>
          <w:rFonts w:ascii="Calibri" w:hAnsi="Calibri" w:cs="Calibri"/>
          <w:color w:val="7F7F7F" w:themeColor="background1" w:themeShade="80"/>
        </w:rPr>
        <mc:AlternateContent>
          <mc:Choice Requires="wps">
            <w:drawing>
              <wp:anchor distT="0" distB="0" distL="114300" distR="114300" simplePos="0" relativeHeight="1024" behindDoc="1" locked="0" layoutInCell="1" allowOverlap="1">
                <wp:simplePos x="0" y="0"/>
                <wp:positionH relativeFrom="page">
                  <wp:posOffset>7464425</wp:posOffset>
                </wp:positionH>
                <wp:positionV relativeFrom="page">
                  <wp:posOffset>307340</wp:posOffset>
                </wp:positionV>
                <wp:extent cx="1270" cy="1270"/>
                <wp:effectExtent l="0" t="0" r="0" b="0"/>
                <wp:wrapNone/>
                <wp:docPr id="3" name="Shape 4"/>
                <wp:cNvGraphicFramePr/>
                <a:graphic xmlns:a="http://schemas.openxmlformats.org/drawingml/2006/main">
                  <a:graphicData uri="http://schemas.microsoft.com/office/word/2010/wordprocessingShape">
                    <wps:wsp>
                      <wps:cNvCnPr/>
                      <wps:spPr>
                        <a:xfrm flipH="1" flipV="1">
                          <a:off x="0" y="0"/>
                          <a:ext cx="1440" cy="1440"/>
                        </a:xfrm>
                        <a:prstGeom prst="line">
                          <a:avLst/>
                        </a:prstGeom>
                        <a:ln w="3240">
                          <a:solidFill>
                            <a:srgbClr val="E7E6E6"/>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Shape 4" o:spid="_x0000_s1026" o:spt="20" style="position:absolute;left:0pt;flip:x y;margin-left:587.75pt;margin-top:24.2pt;height:0.1pt;width:0.1pt;mso-position-horizontal-relative:page;mso-position-vertical-relative:page;z-index:-503315456;mso-width-relative:page;mso-height-relative:page;" filled="f" stroked="t" coordsize="21600,21600" o:gfxdata="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WAAAAZHJzL1BLAQIUABQAAAAIAIdO4kBi881l1QAAAAsB&#10;AAAPAAAAAAAAAAEAIAAAADgAAABkcnMvZG93bnJldi54bWxQSwECFAAUAAAACACHTuJA2QFixpYB&#10;AAAmAwAADgAAAAAAAAABACAAAAA6AQAAZHJzL2Uyb0RvYy54bWxQSwUGAAAAAAYABgBZAQAAQgUA&#10;AAAA&#10;">
                <v:fill on="f" focussize="0,0"/>
                <v:stroke weight="0.25511811023622pt" color="#E7E6E6" joinstyle="miter"/>
                <v:imagedata o:title=""/>
                <o:lock v:ext="edit" aspectratio="f"/>
              </v:line>
            </w:pict>
          </mc:Fallback>
        </mc:AlternateContent>
      </w:r>
      <w:r>
        <w:rPr>
          <w:rFonts w:ascii="Calibri" w:hAnsi="Calibri" w:cs="Calibri"/>
          <w:color w:val="7F7F7F" w:themeColor="background1" w:themeShade="80"/>
        </w:rPr>
        <mc:AlternateContent>
          <mc:Choice Requires="wps">
            <w:drawing>
              <wp:anchor distT="0" distB="0" distL="114300" distR="114300" simplePos="0" relativeHeight="1024" behindDoc="1" locked="0" layoutInCell="1" allowOverlap="1">
                <wp:simplePos x="0" y="0"/>
                <wp:positionH relativeFrom="page">
                  <wp:posOffset>306070</wp:posOffset>
                </wp:positionH>
                <wp:positionV relativeFrom="page">
                  <wp:posOffset>311785</wp:posOffset>
                </wp:positionV>
                <wp:extent cx="5025390" cy="2540"/>
                <wp:effectExtent l="0" t="0" r="0" b="0"/>
                <wp:wrapNone/>
                <wp:docPr id="4" name="Image1"/>
                <wp:cNvGraphicFramePr/>
                <a:graphic xmlns:a="http://schemas.openxmlformats.org/drawingml/2006/main">
                  <a:graphicData uri="http://schemas.microsoft.com/office/word/2010/wordprocessingShape">
                    <wps:wsp>
                      <wps:cNvCnPr/>
                      <wps:spPr>
                        <a:xfrm>
                          <a:off x="0" y="0"/>
                          <a:ext cx="5024880" cy="720"/>
                        </a:xfrm>
                        <a:prstGeom prst="line">
                          <a:avLst/>
                        </a:prstGeom>
                        <a:ln w="3240">
                          <a:solidFill>
                            <a:srgbClr val="E7E6E6"/>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Image1" o:spid="_x0000_s1026" o:spt="20" style="position:absolute;left:0pt;margin-left:24.1pt;margin-top:24.55pt;height:0.2pt;width:395.7pt;mso-position-horizontal-relative:page;mso-position-vertical-relative:page;z-index:-503315456;mso-width-relative:page;mso-height-relative:page;" filled="f" stroked="t" coordsize="21600,21600" o:gfxdata="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FgAAAGRycy9QSwECFAAUAAAACACHTuJAFIdDZ9gAAAAIAQAA&#10;DwAAAAAAAAABACAAAAA4AAAAZHJzL2Rvd25yZXYueG1sUEsBAhQAFAAAAAgAh07iQBVlSK2RAQAA&#10;EwMAAA4AAAAAAAAAAQAgAAAAPQEAAGRycy9lMm9Eb2MueG1sUEsFBgAAAAAGAAYAWQEAAEAFAAAA&#10;AA==&#10;">
                <v:fill on="f" focussize="0,0"/>
                <v:stroke weight="0.25511811023622pt" color="#E7E6E6" joinstyle="miter"/>
                <v:imagedata o:title=""/>
                <o:lock v:ext="edit" aspectratio="f"/>
              </v:line>
            </w:pict>
          </mc:Fallback>
        </mc:AlternateContent>
      </w:r>
      <w:r>
        <w:rPr>
          <w:rFonts w:ascii="Calibri" w:hAnsi="Calibri" w:eastAsia="Segoe UI Light" w:cs="Calibri"/>
          <w:color w:val="7F7F7F" w:themeColor="background1" w:themeShade="80"/>
          <w:sz w:val="44"/>
          <w:szCs w:val="44"/>
        </w:rPr>
        <w:t xml:space="preserve">Himanshu Rastogi </w:t>
      </w:r>
      <w:r>
        <w:rPr>
          <w:rFonts w:ascii="Calibri" w:hAnsi="Calibri" w:eastAsia="Segoe UI Light" w:cs="Calibri"/>
          <w:b w:val="0"/>
          <w:bCs w:val="0"/>
          <w:color w:val="2E3036" w:themeColor="text1" w:themeShade="80"/>
          <w:sz w:val="28"/>
          <w:szCs w:val="28"/>
        </w:rPr>
        <w:t xml:space="preserve">&lt; </w:t>
      </w:r>
      <w:r>
        <w:rPr>
          <w:rFonts w:ascii="Calibri" w:hAnsi="Calibri" w:eastAsia="Segoe UI Light" w:cs="Calibri"/>
          <w:b w:val="0"/>
          <w:bCs w:val="0"/>
          <w:color w:val="2E3036" w:themeColor="text1" w:themeShade="80"/>
          <w:sz w:val="28"/>
          <w:szCs w:val="28"/>
        </w:rPr>
        <w:fldChar w:fldCharType="begin"/>
      </w:r>
      <w:r>
        <w:rPr>
          <w:rFonts w:ascii="Calibri" w:hAnsi="Calibri" w:eastAsia="Segoe UI Light" w:cs="Calibri"/>
          <w:b w:val="0"/>
          <w:bCs w:val="0"/>
          <w:color w:val="2E3036" w:themeColor="text1" w:themeShade="80"/>
          <w:sz w:val="28"/>
          <w:szCs w:val="28"/>
        </w:rPr>
        <w:instrText xml:space="preserve"> HYPERLINK "mailto:xhimanshuz@protonmail.com" </w:instrText>
      </w:r>
      <w:r>
        <w:rPr>
          <w:rFonts w:ascii="Calibri" w:hAnsi="Calibri" w:eastAsia="Segoe UI Light" w:cs="Calibri"/>
          <w:b w:val="0"/>
          <w:bCs w:val="0"/>
          <w:color w:val="2E3036" w:themeColor="text1" w:themeShade="80"/>
          <w:sz w:val="28"/>
          <w:szCs w:val="28"/>
        </w:rPr>
        <w:fldChar w:fldCharType="separate"/>
      </w:r>
      <w:r>
        <w:rPr>
          <w:rStyle w:val="7"/>
          <w:rFonts w:ascii="Calibri" w:hAnsi="Calibri" w:eastAsia="Segoe UI Light" w:cs="Calibri"/>
          <w:b w:val="0"/>
          <w:bCs w:val="0"/>
          <w:sz w:val="28"/>
          <w:szCs w:val="28"/>
        </w:rPr>
        <w:t>xhimanshuz@protonmail.com</w:t>
      </w:r>
      <w:r>
        <w:rPr>
          <w:rFonts w:ascii="Calibri" w:hAnsi="Calibri" w:eastAsia="Segoe UI Light" w:cs="Calibri"/>
          <w:b w:val="0"/>
          <w:bCs w:val="0"/>
          <w:color w:val="2E3036" w:themeColor="text1" w:themeShade="80"/>
          <w:sz w:val="28"/>
          <w:szCs w:val="28"/>
        </w:rPr>
        <w:fldChar w:fldCharType="end"/>
      </w:r>
      <w:r>
        <w:rPr>
          <w:rFonts w:ascii="Calibri" w:hAnsi="Calibri" w:eastAsia="Segoe UI Light" w:cs="Calibri"/>
          <w:b w:val="0"/>
          <w:bCs w:val="0"/>
          <w:color w:val="2E3036" w:themeColor="text1" w:themeShade="80"/>
          <w:sz w:val="28"/>
          <w:szCs w:val="28"/>
        </w:rPr>
        <w:t xml:space="preserve"> &gt;</w:t>
      </w:r>
    </w:p>
    <w:p>
      <w:pPr>
        <w:rPr>
          <w:rFonts w:ascii="Calibri" w:hAnsi="Calibri" w:eastAsia="Segoe UI Light" w:cs="Calibri"/>
          <w:color w:val="7F7F7F" w:themeColor="background1" w:themeShade="80"/>
          <w:sz w:val="24"/>
          <w:szCs w:val="24"/>
        </w:rPr>
      </w:pPr>
      <w:r>
        <w:rPr>
          <w:rFonts w:ascii="Calibri" w:hAnsi="Calibri" w:eastAsia="Segoe UI Light" w:cs="Calibri"/>
          <w:color w:val="7F7F7F" w:themeColor="background1" w:themeShade="80"/>
          <w:sz w:val="24"/>
          <w:szCs w:val="24"/>
        </w:rPr>
        <w:drawing>
          <wp:anchor distT="0" distB="0" distL="133350" distR="115570" simplePos="0" relativeHeight="1024" behindDoc="1" locked="0" layoutInCell="1" allowOverlap="1">
            <wp:simplePos x="0" y="0"/>
            <wp:positionH relativeFrom="column">
              <wp:posOffset>-113030</wp:posOffset>
            </wp:positionH>
            <wp:positionV relativeFrom="paragraph">
              <wp:posOffset>127000</wp:posOffset>
            </wp:positionV>
            <wp:extent cx="6875780" cy="23495"/>
            <wp:effectExtent l="0" t="0" r="0" b="0"/>
            <wp:wrapNone/>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4"/>
                    <a:stretch>
                      <a:fillRect/>
                    </a:stretch>
                  </pic:blipFill>
                  <pic:spPr>
                    <a:xfrm>
                      <a:off x="0" y="0"/>
                      <a:ext cx="6875780" cy="23495"/>
                    </a:xfrm>
                    <a:prstGeom prst="rect">
                      <a:avLst/>
                    </a:prstGeom>
                  </pic:spPr>
                </pic:pic>
              </a:graphicData>
            </a:graphic>
          </wp:anchor>
        </w:drawing>
      </w:r>
    </w:p>
    <w:p>
      <w:pPr>
        <w:rPr>
          <w:rFonts w:ascii="Calibri" w:hAnsi="Calibri" w:eastAsia="Segoe UI Light" w:cs="Calibri"/>
          <w:color w:val="7F7F7F" w:themeColor="background1" w:themeShade="80"/>
          <w:sz w:val="24"/>
          <w:szCs w:val="24"/>
        </w:rPr>
      </w:pPr>
    </w:p>
    <w:p>
      <w:pPr>
        <w:rPr>
          <w:rFonts w:ascii="Calibri" w:hAnsi="Calibri" w:eastAsia="Segoe UI Light" w:cs="Calibri"/>
          <w:b/>
          <w:bCs/>
          <w:color w:val="7F7F7F" w:themeColor="background1" w:themeShade="80"/>
          <w:sz w:val="32"/>
          <w:szCs w:val="32"/>
        </w:rPr>
      </w:pPr>
      <w:r>
        <w:rPr>
          <w:rFonts w:ascii="Calibri" w:hAnsi="Calibri" w:eastAsia="Segoe UI Light" w:cs="Calibri"/>
          <w:b/>
          <w:bCs/>
          <w:color w:val="7F7F7F" w:themeColor="background1" w:themeShade="80"/>
          <w:sz w:val="32"/>
          <w:szCs w:val="32"/>
        </w:rPr>
        <w:t>Objective</w:t>
      </w:r>
    </w:p>
    <w:p>
      <w:pPr>
        <w:numPr>
          <w:ilvl w:val="0"/>
          <w:numId w:val="1"/>
        </w:numPr>
        <w:tabs>
          <w:tab w:val="clear" w:pos="420"/>
        </w:tabs>
        <w:ind w:left="420" w:hanging="420"/>
        <w:rPr>
          <w:rFonts w:ascii="Calibri" w:hAnsi="Calibri" w:eastAsia="Segoe UI Light" w:cs="Calibri"/>
          <w:b/>
          <w:bCs/>
          <w:color w:val="7F7F7F" w:themeColor="background1" w:themeShade="80"/>
          <w:sz w:val="22"/>
          <w:szCs w:val="22"/>
        </w:rPr>
      </w:pPr>
      <w:r>
        <w:rPr>
          <w:rFonts w:ascii="Calibri" w:hAnsi="Calibri" w:eastAsia="Segoe UI Light" w:cs="Calibri"/>
          <w:b w:val="0"/>
          <w:bCs w:val="0"/>
          <w:color w:val="7F7F7F" w:themeColor="background1" w:themeShade="80"/>
          <w:sz w:val="24"/>
          <w:szCs w:val="24"/>
        </w:rPr>
        <w:t>To build technology which helps and contribute to society.</w:t>
      </w:r>
    </w:p>
    <w:p>
      <w:pPr>
        <w:numPr>
          <w:ilvl w:val="-1"/>
          <w:numId w:val="0"/>
        </w:numPr>
        <w:ind w:left="0" w:firstLine="0"/>
        <w:rPr>
          <w:rFonts w:ascii="Calibri" w:hAnsi="Calibri" w:eastAsia="Segoe UI Light" w:cs="Calibri"/>
          <w:b/>
          <w:bCs/>
          <w:color w:val="7F7F7F" w:themeColor="background1" w:themeShade="80"/>
          <w:sz w:val="32"/>
          <w:szCs w:val="32"/>
        </w:rPr>
      </w:pPr>
    </w:p>
    <w:p>
      <w:pPr>
        <w:rPr>
          <w:rFonts w:ascii="Calibri" w:hAnsi="Calibri" w:cs="Calibri"/>
          <w:color w:val="7F7F7F" w:themeColor="background1" w:themeShade="80"/>
          <w:sz w:val="20"/>
          <w:szCs w:val="20"/>
        </w:rPr>
      </w:pPr>
      <w:r>
        <w:rPr>
          <w:rFonts w:ascii="Calibri" w:hAnsi="Calibri" w:eastAsia="Segoe UI Light" w:cs="Calibri"/>
          <w:b/>
          <w:bCs/>
          <w:color w:val="7F7F7F" w:themeColor="background1" w:themeShade="80"/>
          <w:sz w:val="32"/>
          <w:szCs w:val="32"/>
        </w:rPr>
        <w:t>ACADEMICS</w:t>
      </w:r>
    </w:p>
    <w:p>
      <w:pPr>
        <w:spacing w:line="3" w:lineRule="exact"/>
        <w:rPr>
          <w:rFonts w:ascii="Calibri" w:hAnsi="Calibri" w:cs="Calibri"/>
          <w:color w:val="7F7F7F" w:themeColor="background1" w:themeShade="80"/>
          <w:sz w:val="24"/>
          <w:szCs w:val="24"/>
        </w:rPr>
      </w:pPr>
    </w:p>
    <w:p>
      <w:pPr>
        <w:numPr>
          <w:ilvl w:val="0"/>
          <w:numId w:val="2"/>
        </w:numPr>
        <w:tabs>
          <w:tab w:val="left" w:pos="720"/>
        </w:tabs>
        <w:ind w:left="720" w:hanging="360"/>
        <w:rPr>
          <w:rFonts w:ascii="Calibri" w:hAnsi="Calibri" w:eastAsia="Arial" w:cs="Calibri"/>
          <w:color w:val="7F7F7F" w:themeColor="background1" w:themeShade="80"/>
          <w:sz w:val="24"/>
          <w:szCs w:val="24"/>
        </w:rPr>
      </w:pPr>
      <w:r>
        <w:rPr>
          <w:rFonts w:ascii="Calibri" w:hAnsi="Calibri" w:eastAsia="Segoe UI Light" w:cs="Calibri"/>
          <w:color w:val="7F7F7F" w:themeColor="background1" w:themeShade="80"/>
          <w:sz w:val="24"/>
          <w:szCs w:val="24"/>
        </w:rPr>
        <w:t>Bachelor of Computer Application, Chaudhary Charan Singh University, 2018</w:t>
      </w:r>
    </w:p>
    <w:p>
      <w:pPr>
        <w:rPr>
          <w:rFonts w:ascii="Calibri" w:hAnsi="Calibri" w:eastAsia="Segoe UI Light" w:cs="Calibri"/>
          <w:color w:val="7F7F7F" w:themeColor="background1" w:themeShade="80"/>
          <w:sz w:val="24"/>
          <w:szCs w:val="24"/>
        </w:rPr>
      </w:pPr>
    </w:p>
    <w:p>
      <w:pPr>
        <w:rPr>
          <w:rFonts w:ascii="Calibri" w:hAnsi="Calibri" w:eastAsia="Segoe UI Light" w:cs="Calibri"/>
          <w:b/>
          <w:bCs/>
          <w:color w:val="7F7F7F" w:themeColor="background1" w:themeShade="80"/>
          <w:sz w:val="32"/>
          <w:szCs w:val="32"/>
        </w:rPr>
      </w:pPr>
      <w:r>
        <w:rPr>
          <w:rFonts w:ascii="Calibri" w:hAnsi="Calibri" w:eastAsia="Segoe UI Light" w:cs="Calibri"/>
          <w:b/>
          <w:bCs/>
          <w:color w:val="7F7F7F" w:themeColor="background1" w:themeShade="80"/>
          <w:sz w:val="32"/>
          <w:szCs w:val="32"/>
        </w:rPr>
        <w:t>TECHNICAL SKILLS</w:t>
      </w:r>
    </w:p>
    <w:p>
      <w:pPr>
        <w:pStyle w:val="115"/>
        <w:numPr>
          <w:ilvl w:val="0"/>
          <w:numId w:val="3"/>
        </w:numPr>
        <w:rPr>
          <w:rFonts w:ascii="Calibri" w:hAnsi="Calibri" w:cs="Calibri"/>
          <w:color w:val="7F7F7F" w:themeColor="background1" w:themeShade="80"/>
        </w:rPr>
      </w:pPr>
      <w:r>
        <w:rPr>
          <w:rFonts w:ascii="Calibri" w:hAnsi="Calibri" w:eastAsia="Segoe UI Light" w:cs="Calibri"/>
          <w:color w:val="7F7F7F" w:themeColor="background1" w:themeShade="80"/>
          <w:sz w:val="24"/>
          <w:szCs w:val="24"/>
        </w:rPr>
        <w:t>Operating System:</w:t>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 xml:space="preserve"> </w:t>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GNU/Linux, Unix, Windows, Mac OS.</w:t>
      </w:r>
    </w:p>
    <w:p>
      <w:pPr>
        <w:pStyle w:val="115"/>
        <w:numPr>
          <w:ilvl w:val="0"/>
          <w:numId w:val="3"/>
        </w:numPr>
        <w:rPr>
          <w:rFonts w:ascii="Calibri" w:hAnsi="Calibri" w:cs="Calibri"/>
          <w:color w:val="7F7F7F" w:themeColor="background1" w:themeShade="80"/>
        </w:rPr>
      </w:pPr>
      <w:r>
        <w:rPr>
          <w:rFonts w:ascii="Calibri" w:hAnsi="Calibri" w:eastAsia="Segoe UI Light" w:cs="Calibri"/>
          <w:color w:val="7F7F7F" w:themeColor="background1" w:themeShade="80"/>
          <w:sz w:val="24"/>
          <w:szCs w:val="24"/>
        </w:rPr>
        <w:t>Languages:</w:t>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C/C++ (Qt), Python (GTK+), Shell, SQL.</w:t>
      </w:r>
    </w:p>
    <w:p>
      <w:pPr>
        <w:pStyle w:val="115"/>
        <w:numPr>
          <w:ilvl w:val="0"/>
          <w:numId w:val="3"/>
        </w:numPr>
        <w:rPr>
          <w:rFonts w:ascii="Calibri" w:hAnsi="Calibri" w:eastAsia="Segoe UI Light" w:cs="Calibri"/>
          <w:color w:val="7F7F7F" w:themeColor="background1" w:themeShade="80"/>
          <w:sz w:val="24"/>
          <w:szCs w:val="24"/>
        </w:rPr>
      </w:pPr>
      <w:r>
        <w:rPr>
          <w:rFonts w:ascii="Calibri" w:hAnsi="Calibri" w:eastAsia="Segoe UI Light" w:cs="Calibri"/>
          <w:color w:val="7F7F7F" w:themeColor="background1" w:themeShade="80"/>
          <w:sz w:val="24"/>
          <w:szCs w:val="24"/>
        </w:rPr>
        <w:t xml:space="preserve">Server Software: </w:t>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Nginx, phpMyadmin, Adminer.</w:t>
      </w:r>
    </w:p>
    <w:p>
      <w:pPr>
        <w:pStyle w:val="115"/>
        <w:numPr>
          <w:ilvl w:val="0"/>
          <w:numId w:val="3"/>
        </w:numPr>
        <w:rPr>
          <w:rFonts w:ascii="Calibri" w:hAnsi="Calibri" w:cs="Calibri"/>
          <w:color w:val="7F7F7F" w:themeColor="background1" w:themeShade="80"/>
        </w:rPr>
      </w:pPr>
      <w:r>
        <w:rPr>
          <w:rFonts w:ascii="Calibri" w:hAnsi="Calibri" w:eastAsia="Segoe UI Light" w:cs="Calibri"/>
          <w:color w:val="7F7F7F" w:themeColor="background1" w:themeShade="80"/>
          <w:sz w:val="24"/>
          <w:szCs w:val="24"/>
        </w:rPr>
        <w:t xml:space="preserve">Database: </w:t>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SQLite, MySQL/MariaDB, MS-SQL.</w:t>
      </w:r>
    </w:p>
    <w:p>
      <w:pPr>
        <w:pStyle w:val="115"/>
        <w:numPr>
          <w:ilvl w:val="0"/>
          <w:numId w:val="3"/>
        </w:numPr>
        <w:rPr>
          <w:rFonts w:ascii="Calibri" w:hAnsi="Calibri" w:eastAsia="Segoe UI Light" w:cs="Calibri"/>
          <w:color w:val="7F7F7F" w:themeColor="background1" w:themeShade="80"/>
          <w:sz w:val="24"/>
          <w:szCs w:val="24"/>
        </w:rPr>
      </w:pPr>
      <w:r>
        <w:rPr>
          <w:rFonts w:ascii="Calibri" w:hAnsi="Calibri" w:eastAsia="Segoe UI Light" w:cs="Calibri"/>
          <w:color w:val="7F7F7F" w:themeColor="background1" w:themeShade="80"/>
          <w:sz w:val="24"/>
          <w:szCs w:val="24"/>
        </w:rPr>
        <w:t>Web Tech:</w:t>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Wordpress, Google Analytics.</w:t>
      </w:r>
    </w:p>
    <w:p>
      <w:pPr>
        <w:pStyle w:val="115"/>
        <w:numPr>
          <w:ilvl w:val="0"/>
          <w:numId w:val="3"/>
        </w:numPr>
        <w:rPr>
          <w:rFonts w:ascii="Calibri" w:hAnsi="Calibri" w:cs="Calibri"/>
          <w:color w:val="7F7F7F" w:themeColor="background1" w:themeShade="80"/>
        </w:rPr>
      </w:pPr>
      <w:r>
        <w:rPr>
          <w:rFonts w:ascii="Calibri" w:hAnsi="Calibri" w:eastAsia="Segoe UI Light" w:cs="Calibri"/>
          <w:color w:val="7F7F7F" w:themeColor="background1" w:themeShade="80"/>
          <w:sz w:val="24"/>
          <w:szCs w:val="24"/>
        </w:rPr>
        <w:t xml:space="preserve">Application: </w:t>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 xml:space="preserve"> </w:t>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 xml:space="preserve">Adobe Photoshop, Inkscape. GIMP, Adobe Illustrator, </w:t>
      </w:r>
    </w:p>
    <w:p>
      <w:pPr>
        <w:pStyle w:val="115"/>
        <w:ind w:left="4320" w:firstLine="0"/>
        <w:rPr>
          <w:rFonts w:ascii="Calibri" w:hAnsi="Calibri" w:cs="Calibri"/>
          <w:color w:val="7F7F7F" w:themeColor="background1" w:themeShade="80"/>
        </w:rPr>
      </w:pPr>
      <w:r>
        <w:rPr>
          <w:rFonts w:ascii="Calibri" w:hAnsi="Calibri" w:eastAsia="Segoe UI Light" w:cs="Calibri"/>
          <w:color w:val="7F7F7F" w:themeColor="background1" w:themeShade="80"/>
          <w:sz w:val="24"/>
          <w:szCs w:val="24"/>
        </w:rPr>
        <w:t>MS-Office, Visual Studio, Adobe Dream Viewer.</w:t>
      </w:r>
    </w:p>
    <w:p>
      <w:pPr>
        <w:pStyle w:val="115"/>
        <w:numPr>
          <w:ilvl w:val="0"/>
          <w:numId w:val="3"/>
        </w:numPr>
        <w:rPr>
          <w:rFonts w:ascii="Calibri" w:hAnsi="Calibri" w:cs="Calibri"/>
          <w:color w:val="7F7F7F" w:themeColor="background1" w:themeShade="80"/>
        </w:rPr>
      </w:pPr>
      <w:r>
        <w:rPr>
          <w:rFonts w:ascii="Calibri" w:hAnsi="Calibri" w:eastAsia="Segoe UI Light" w:cs="Calibri"/>
          <w:color w:val="7F7F7F" w:themeColor="background1" w:themeShade="80"/>
          <w:sz w:val="24"/>
          <w:szCs w:val="24"/>
        </w:rPr>
        <w:t xml:space="preserve">Other Utilities: </w:t>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ab/>
      </w:r>
      <w:r>
        <w:rPr>
          <w:rFonts w:ascii="Calibri" w:hAnsi="Calibri" w:eastAsia="Segoe UI Light" w:cs="Calibri"/>
          <w:color w:val="7F7F7F" w:themeColor="background1" w:themeShade="80"/>
          <w:sz w:val="24"/>
          <w:szCs w:val="24"/>
        </w:rPr>
        <w:t>SSH,  API,  IOT</w:t>
      </w:r>
      <w:r>
        <w:rPr>
          <w:rFonts w:ascii="Calibri" w:hAnsi="Calibri" w:eastAsia="Segoe UI Light" w:cs="Calibri"/>
          <w:color w:val="7F7F7F" w:themeColor="background1" w:themeShade="80"/>
          <w:sz w:val="24"/>
          <w:szCs w:val="24"/>
        </w:rPr>
        <w:t xml:space="preserve"> (Raspberry pi)</w:t>
      </w:r>
    </w:p>
    <w:p>
      <w:pPr>
        <w:rPr>
          <w:rFonts w:ascii="Calibri" w:hAnsi="Calibri" w:eastAsia="Segoe UI Light" w:cs="Calibri"/>
          <w:b/>
          <w:bCs/>
          <w:color w:val="7F7F7F" w:themeColor="background1" w:themeShade="80"/>
          <w:sz w:val="32"/>
          <w:szCs w:val="32"/>
        </w:rPr>
      </w:pPr>
    </w:p>
    <w:p>
      <w:pPr>
        <w:rPr>
          <w:rFonts w:ascii="Calibri" w:hAnsi="Calibri" w:cs="Calibri"/>
          <w:color w:val="7F7F7F" w:themeColor="background1" w:themeShade="80"/>
        </w:rPr>
      </w:pPr>
      <w:r>
        <w:rPr>
          <w:rFonts w:ascii="Calibri" w:hAnsi="Calibri" w:cs="Calibri"/>
          <w:color w:val="7F7F7F" w:themeColor="background1" w:themeShade="80"/>
        </w:rPr>
        <mc:AlternateContent>
          <mc:Choice Requires="wps">
            <w:drawing>
              <wp:anchor distT="0" distB="0" distL="114300" distR="114300" simplePos="0" relativeHeight="1024" behindDoc="1" locked="0" layoutInCell="1" allowOverlap="1">
                <wp:simplePos x="0" y="0"/>
                <wp:positionH relativeFrom="page">
                  <wp:posOffset>310515</wp:posOffset>
                </wp:positionH>
                <wp:positionV relativeFrom="page">
                  <wp:posOffset>307340</wp:posOffset>
                </wp:positionV>
                <wp:extent cx="1270" cy="1270"/>
                <wp:effectExtent l="0" t="0" r="0" b="0"/>
                <wp:wrapNone/>
                <wp:docPr id="6" name="Shape 11"/>
                <wp:cNvGraphicFramePr/>
                <a:graphic xmlns:a="http://schemas.openxmlformats.org/drawingml/2006/main">
                  <a:graphicData uri="http://schemas.microsoft.com/office/word/2010/wordprocessingShape">
                    <wps:wsp>
                      <wps:cNvCnPr/>
                      <wps:spPr>
                        <a:xfrm flipH="1" flipV="1">
                          <a:off x="0" y="0"/>
                          <a:ext cx="1440" cy="1440"/>
                        </a:xfrm>
                        <a:prstGeom prst="line">
                          <a:avLst/>
                        </a:prstGeom>
                        <a:ln w="3240">
                          <a:solidFill>
                            <a:srgbClr val="E7E6E6"/>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Shape 11" o:spid="_x0000_s1026" o:spt="20" style="position:absolute;left:0pt;flip:x y;margin-left:24.45pt;margin-top:24.2pt;height:0.1pt;width:0.1pt;mso-position-horizontal-relative:page;mso-position-vertical-relative:page;z-index:-503315456;mso-width-relative:page;mso-height-relative:page;" filled="f" stroked="t" coordsize="21600,21600" o:gfxdata="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WAAAAZHJzL1BLAQIUABQAAAAIAIdO4kBe2hU10QAAAAcBAAAP&#10;AAAAAAAAAAEAIAAAADgAAABkcnMvZG93bnJldi54bWxQSwECFAAUAAAACACHTuJAr2SMQpcBAAAn&#10;AwAADgAAAAAAAAABACAAAAA2AQAAZHJzL2Uyb0RvYy54bWxQSwUGAAAAAAYABgBZAQAAPwUAAAAA&#10;">
                <v:fill on="f" focussize="0,0"/>
                <v:stroke weight="0.25511811023622pt" color="#E7E6E6" joinstyle="miter"/>
                <v:imagedata o:title=""/>
                <o:lock v:ext="edit" aspectratio="f"/>
              </v:line>
            </w:pict>
          </mc:Fallback>
        </mc:AlternateContent>
      </w:r>
      <w:r>
        <w:rPr>
          <w:rFonts w:ascii="Calibri" w:hAnsi="Calibri" w:eastAsia="Segoe UI Light" w:cs="Calibri"/>
          <w:b/>
          <w:bCs/>
          <w:color w:val="7F7F7F" w:themeColor="background1" w:themeShade="80"/>
          <w:sz w:val="32"/>
          <w:szCs w:val="32"/>
        </w:rPr>
        <w:t>PROJECT SUMMARY</w:t>
      </w:r>
    </w:p>
    <w:p>
      <w:pPr>
        <w:numPr>
          <w:ilvl w:val="0"/>
          <w:numId w:val="4"/>
        </w:numPr>
        <w:rPr>
          <w:rFonts w:ascii="Calibri" w:hAnsi="Calibri" w:cs="Calibri"/>
          <w:color w:val="7F7F7F" w:themeColor="background1" w:themeShade="80"/>
          <w:sz w:val="24"/>
          <w:szCs w:val="24"/>
          <w:shd w:val="clear" w:color="auto" w:fill="auto"/>
        </w:rPr>
      </w:pPr>
      <w:r>
        <w:rPr>
          <w:rFonts w:ascii="Calibri" w:hAnsi="Calibri" w:eastAsia="Segoe UI Light" w:cs="Calibri"/>
          <w:b/>
          <w:bCs/>
          <w:color w:val="7F7F7F" w:themeColor="background1" w:themeShade="80"/>
          <w:sz w:val="24"/>
          <w:szCs w:val="24"/>
          <w:shd w:val="clear" w:color="auto" w:fill="auto"/>
        </w:rPr>
        <w:t xml:space="preserve">qPadNote </w:t>
      </w:r>
      <w:r>
        <w:rPr>
          <w:rFonts w:ascii="Calibri" w:hAnsi="Calibri" w:eastAsia="Segoe UI Light" w:cs="Calibri"/>
          <w:b w:val="0"/>
          <w:bCs w:val="0"/>
          <w:color w:val="7F7F7F" w:themeColor="background1" w:themeShade="80"/>
          <w:sz w:val="24"/>
          <w:szCs w:val="24"/>
          <w:shd w:val="clear" w:color="auto" w:fill="auto"/>
        </w:rPr>
        <w:t>–</w:t>
      </w:r>
      <w:r>
        <w:rPr>
          <w:rFonts w:ascii="Calibri" w:hAnsi="Calibri" w:eastAsia="Segoe UI Light" w:cs="Calibri"/>
          <w:b/>
          <w:bCs/>
          <w:color w:val="7F7F7F" w:themeColor="background1" w:themeShade="80"/>
          <w:sz w:val="24"/>
          <w:szCs w:val="24"/>
          <w:shd w:val="clear" w:color="auto" w:fill="auto"/>
        </w:rPr>
        <w:t xml:space="preserve"> </w:t>
      </w:r>
      <w:r>
        <w:rPr>
          <w:rFonts w:ascii="Calibri" w:hAnsi="Calibri" w:eastAsia="Segoe UI Light" w:cs="Calibri"/>
          <w:b w:val="0"/>
          <w:bCs w:val="0"/>
          <w:color w:val="7F7F7F" w:themeColor="background1" w:themeShade="80"/>
          <w:sz w:val="24"/>
          <w:szCs w:val="24"/>
          <w:shd w:val="clear" w:color="auto" w:fill="auto"/>
        </w:rPr>
        <w:t>Qt/C++ based Todo list</w:t>
      </w:r>
      <w:r>
        <w:rPr>
          <w:rFonts w:ascii="Calibri" w:hAnsi="Calibri" w:eastAsia="Segoe UI Light" w:cs="Calibri"/>
          <w:b/>
          <w:bCs/>
          <w:color w:val="7F7F7F" w:themeColor="background1" w:themeShade="80"/>
          <w:sz w:val="24"/>
          <w:szCs w:val="24"/>
          <w:shd w:val="clear" w:color="auto" w:fill="auto"/>
        </w:rPr>
        <w:t xml:space="preserve">, </w:t>
      </w:r>
      <w:r>
        <w:rPr>
          <w:rFonts w:ascii="Calibri" w:hAnsi="Calibri" w:eastAsia="Segoe UI Light" w:cs="Calibri"/>
          <w:b w:val="0"/>
          <w:bCs w:val="0"/>
          <w:color w:val="7F7F7F" w:themeColor="background1" w:themeShade="80"/>
          <w:sz w:val="24"/>
          <w:szCs w:val="24"/>
          <w:shd w:val="clear" w:color="auto" w:fill="auto"/>
        </w:rPr>
        <w:t>Note taking and task tracking application.</w:t>
      </w:r>
    </w:p>
    <w:p>
      <w:pPr>
        <w:widowControl/>
        <w:tabs>
          <w:tab w:val="left" w:pos="390"/>
        </w:tabs>
        <w:bidi w:val="0"/>
        <w:spacing w:before="0" w:after="0" w:line="240" w:lineRule="auto"/>
        <w:ind w:left="454" w:right="0" w:firstLine="0"/>
        <w:jc w:val="left"/>
        <w:rPr>
          <w:rFonts w:ascii="Calibri" w:hAnsi="Calibri" w:cs="Calibri"/>
          <w:b/>
          <w:bCs/>
          <w:color w:val="7F7F7F" w:themeColor="background1" w:themeShade="80"/>
          <w:sz w:val="24"/>
          <w:szCs w:val="24"/>
          <w:shd w:val="clear" w:color="auto" w:fill="auto"/>
        </w:rPr>
      </w:pPr>
      <w:r>
        <w:rPr>
          <w:rFonts w:ascii="Calibri" w:hAnsi="Calibri" w:eastAsia="Segoe UI Light" w:cs="Calibri"/>
          <w:b/>
          <w:bCs/>
          <w:color w:val="7F7F7F" w:themeColor="background1" w:themeShade="80"/>
          <w:sz w:val="24"/>
          <w:szCs w:val="24"/>
          <w:shd w:val="clear" w:color="auto" w:fill="auto"/>
        </w:rPr>
        <w:t xml:space="preserve">Summary: </w:t>
      </w:r>
      <w:r>
        <w:rPr>
          <w:rFonts w:ascii="Calibri" w:hAnsi="Calibri" w:eastAsia="Segoe UI Light" w:cs="Calibri"/>
          <w:b w:val="0"/>
          <w:bCs w:val="0"/>
          <w:color w:val="7F7F7F" w:themeColor="background1" w:themeShade="80"/>
          <w:sz w:val="24"/>
          <w:szCs w:val="24"/>
          <w:shd w:val="clear" w:color="auto" w:fill="auto"/>
        </w:rPr>
        <w:t xml:space="preserve">It is a todo list, task tracking and note making application. </w:t>
      </w:r>
      <w:r>
        <w:rPr>
          <w:rFonts w:ascii="Calibri" w:hAnsi="Calibri" w:eastAsia="Segoe UI Light" w:cs="Calibri"/>
          <w:b w:val="0"/>
          <w:bCs w:val="0"/>
          <w:color w:val="7F7F7F" w:themeColor="background1" w:themeShade="80"/>
          <w:sz w:val="24"/>
          <w:szCs w:val="24"/>
          <w:shd w:val="clear" w:color="auto" w:fill="auto"/>
        </w:rPr>
        <w:t>Au</w:t>
      </w:r>
      <w:bookmarkStart w:id="2" w:name="_GoBack"/>
      <w:bookmarkEnd w:id="2"/>
      <w:r>
        <w:rPr>
          <w:rFonts w:ascii="Calibri" w:hAnsi="Calibri" w:eastAsia="Segoe UI Light" w:cs="Calibri"/>
          <w:b w:val="0"/>
          <w:bCs w:val="0"/>
          <w:color w:val="7F7F7F" w:themeColor="background1" w:themeShade="80"/>
          <w:sz w:val="24"/>
          <w:szCs w:val="24"/>
          <w:shd w:val="clear" w:color="auto" w:fill="auto"/>
        </w:rPr>
        <w:t>to-saving</w:t>
      </w:r>
      <w:r>
        <w:rPr>
          <w:rFonts w:ascii="Calibri" w:hAnsi="Calibri" w:eastAsia="Segoe UI Light" w:cs="Calibri"/>
          <w:b w:val="0"/>
          <w:bCs w:val="0"/>
          <w:color w:val="7F7F7F" w:themeColor="background1" w:themeShade="80"/>
          <w:sz w:val="24"/>
          <w:szCs w:val="24"/>
          <w:shd w:val="clear" w:color="auto" w:fill="auto"/>
        </w:rPr>
        <w:t xml:space="preserve"> and multi</w:t>
      </w:r>
      <w:r>
        <w:rPr>
          <w:rFonts w:ascii="Calibri" w:hAnsi="Calibri" w:eastAsia="Segoe UI Light" w:cs="Calibri"/>
          <w:b w:val="0"/>
          <w:bCs w:val="0"/>
          <w:color w:val="7F7F7F" w:themeColor="background1" w:themeShade="80"/>
          <w:sz w:val="24"/>
          <w:szCs w:val="24"/>
          <w:shd w:val="clear" w:color="auto" w:fill="auto"/>
        </w:rPr>
        <w:t xml:space="preserve">ple </w:t>
      </w:r>
      <w:r>
        <w:rPr>
          <w:rFonts w:ascii="Calibri" w:hAnsi="Calibri" w:eastAsia="Segoe UI Light" w:cs="Calibri"/>
          <w:b w:val="0"/>
          <w:bCs w:val="0"/>
          <w:color w:val="7F7F7F" w:themeColor="background1" w:themeShade="80"/>
          <w:sz w:val="24"/>
          <w:szCs w:val="24"/>
          <w:shd w:val="clear" w:color="auto" w:fill="auto"/>
        </w:rPr>
        <w:t>tab managing feature enabled here.</w:t>
      </w:r>
    </w:p>
    <w:p>
      <w:pPr>
        <w:widowControl/>
        <w:tabs>
          <w:tab w:val="left" w:pos="390"/>
        </w:tabs>
        <w:bidi w:val="0"/>
        <w:spacing w:before="0" w:after="0" w:line="240" w:lineRule="auto"/>
        <w:ind w:left="454" w:right="0" w:firstLine="0"/>
        <w:jc w:val="left"/>
        <w:rPr>
          <w:rFonts w:ascii="Calibri" w:hAnsi="Calibri" w:eastAsia="Segoe UI Light" w:cs="Calibri"/>
          <w:b/>
          <w:bCs/>
          <w:color w:val="7F7F7F" w:themeColor="background1" w:themeShade="80"/>
          <w:sz w:val="24"/>
          <w:szCs w:val="24"/>
          <w:shd w:val="clear" w:color="auto" w:fill="auto"/>
        </w:rPr>
      </w:pPr>
      <w:r>
        <w:rPr>
          <w:rFonts w:ascii="Calibri" w:hAnsi="Calibri" w:eastAsia="Segoe UI Light" w:cs="Calibri"/>
          <w:b/>
          <w:bCs/>
          <w:color w:val="7F7F7F" w:themeColor="background1" w:themeShade="80"/>
          <w:sz w:val="24"/>
          <w:szCs w:val="24"/>
          <w:shd w:val="clear" w:color="auto" w:fill="auto"/>
        </w:rPr>
        <w:t>github.com/xhimanshuz/qPadNote</w:t>
      </w:r>
    </w:p>
    <w:p>
      <w:pPr>
        <w:numPr>
          <w:ilvl w:val="-1"/>
          <w:numId w:val="0"/>
        </w:numPr>
        <w:ind w:left="360" w:firstLine="0"/>
        <w:rPr>
          <w:rFonts w:ascii="Calibri" w:hAnsi="Calibri" w:cs="Calibri"/>
          <w:color w:val="7F7F7F" w:themeColor="background1" w:themeShade="80"/>
          <w:sz w:val="24"/>
          <w:szCs w:val="24"/>
          <w:shd w:val="clear" w:color="auto" w:fill="auto"/>
        </w:rPr>
      </w:pPr>
    </w:p>
    <w:p>
      <w:pPr>
        <w:numPr>
          <w:ilvl w:val="0"/>
          <w:numId w:val="4"/>
        </w:numPr>
        <w:rPr>
          <w:rFonts w:ascii="Calibri" w:hAnsi="Calibri" w:cs="Calibri"/>
          <w:color w:val="7F7F7F" w:themeColor="background1" w:themeShade="80"/>
          <w:sz w:val="24"/>
          <w:szCs w:val="24"/>
          <w:shd w:val="clear" w:color="auto" w:fill="auto"/>
        </w:rPr>
      </w:pPr>
      <w:r>
        <w:rPr>
          <w:rFonts w:ascii="Calibri" w:hAnsi="Calibri" w:eastAsia="Segoe UI Light" w:cs="Calibri"/>
          <w:b/>
          <w:bCs/>
          <w:color w:val="7F7F7F" w:themeColor="background1" w:themeShade="80"/>
          <w:sz w:val="24"/>
          <w:szCs w:val="24"/>
          <w:shd w:val="clear" w:color="auto" w:fill="auto"/>
        </w:rPr>
        <w:t xml:space="preserve">CurlUD </w:t>
      </w:r>
      <w:r>
        <w:rPr>
          <w:rFonts w:ascii="Calibri" w:hAnsi="Calibri" w:eastAsia="Segoe UI Light" w:cs="Calibri"/>
          <w:b w:val="0"/>
          <w:bCs w:val="0"/>
          <w:color w:val="7F7F7F" w:themeColor="background1" w:themeShade="80"/>
          <w:sz w:val="24"/>
          <w:szCs w:val="24"/>
          <w:shd w:val="clear" w:color="auto" w:fill="auto"/>
        </w:rPr>
        <w:t>–</w:t>
      </w:r>
      <w:r>
        <w:rPr>
          <w:rFonts w:ascii="Calibri" w:hAnsi="Calibri" w:eastAsia="Segoe UI Light" w:cs="Calibri"/>
          <w:b/>
          <w:bCs/>
          <w:color w:val="7F7F7F" w:themeColor="background1" w:themeShade="80"/>
          <w:sz w:val="24"/>
          <w:szCs w:val="24"/>
          <w:shd w:val="clear" w:color="auto" w:fill="auto"/>
        </w:rPr>
        <w:t xml:space="preserve"> </w:t>
      </w:r>
      <w:r>
        <w:rPr>
          <w:rFonts w:ascii="Calibri" w:hAnsi="Calibri" w:eastAsia="Segoe UI Light" w:cs="Calibri"/>
          <w:b w:val="0"/>
          <w:bCs w:val="0"/>
          <w:color w:val="7F7F7F" w:themeColor="background1" w:themeShade="80"/>
          <w:sz w:val="24"/>
          <w:szCs w:val="24"/>
          <w:shd w:val="clear" w:color="auto" w:fill="auto"/>
        </w:rPr>
        <w:t>Curl Upload Download.</w:t>
      </w:r>
    </w:p>
    <w:p>
      <w:pPr>
        <w:widowControl/>
        <w:tabs>
          <w:tab w:val="left" w:pos="390"/>
        </w:tabs>
        <w:bidi w:val="0"/>
        <w:spacing w:before="0" w:after="0" w:line="240" w:lineRule="auto"/>
        <w:ind w:left="454" w:right="0" w:firstLine="0"/>
        <w:jc w:val="left"/>
        <w:rPr>
          <w:rFonts w:ascii="Calibri" w:hAnsi="Calibri" w:cs="Calibri"/>
          <w:b w:val="0"/>
          <w:bCs w:val="0"/>
          <w:color w:val="7F7F7F" w:themeColor="background1" w:themeShade="80"/>
          <w:sz w:val="24"/>
          <w:szCs w:val="24"/>
          <w:shd w:val="clear" w:color="auto" w:fill="auto"/>
        </w:rPr>
      </w:pPr>
      <w:r>
        <w:rPr>
          <w:rFonts w:ascii="Calibri" w:hAnsi="Calibri" w:eastAsia="Segoe UI Light" w:cs="Calibri"/>
          <w:b/>
          <w:bCs/>
          <w:color w:val="7F7F7F" w:themeColor="background1" w:themeShade="80"/>
          <w:sz w:val="24"/>
          <w:szCs w:val="24"/>
          <w:shd w:val="clear" w:color="auto" w:fill="auto"/>
        </w:rPr>
        <w:t>Summary:</w:t>
      </w:r>
      <w:r>
        <w:rPr>
          <w:rFonts w:ascii="Calibri" w:hAnsi="Calibri" w:eastAsia="Segoe UI Light" w:cs="Calibri"/>
          <w:b w:val="0"/>
          <w:bCs w:val="0"/>
          <w:color w:val="7F7F7F" w:themeColor="background1" w:themeShade="80"/>
          <w:sz w:val="24"/>
          <w:szCs w:val="24"/>
          <w:shd w:val="clear" w:color="auto" w:fill="auto"/>
        </w:rPr>
        <w:t xml:space="preserve"> CurlUD is a C++ based application with Qt library for GUI which helps you to upload and download files from/to server with the help of curl library.</w:t>
      </w:r>
    </w:p>
    <w:p>
      <w:pPr>
        <w:widowControl/>
        <w:numPr>
          <w:ilvl w:val="-1"/>
          <w:numId w:val="0"/>
        </w:numPr>
        <w:tabs>
          <w:tab w:val="left" w:pos="390"/>
        </w:tabs>
        <w:bidi w:val="0"/>
        <w:spacing w:before="0" w:after="0" w:line="240" w:lineRule="auto"/>
        <w:ind w:left="0" w:right="0" w:firstLine="0"/>
        <w:jc w:val="left"/>
        <w:rPr>
          <w:rFonts w:ascii="Calibri" w:hAnsi="Calibri" w:eastAsia="Segoe UI Light" w:cs="Calibri"/>
          <w:b/>
          <w:bCs/>
          <w:color w:val="7F7F7F" w:themeColor="background1" w:themeShade="80"/>
          <w:sz w:val="24"/>
          <w:szCs w:val="24"/>
          <w:shd w:val="clear" w:color="auto" w:fill="auto"/>
        </w:rPr>
      </w:pPr>
      <w:r>
        <w:rPr>
          <w:rFonts w:hint="default" w:ascii="Calibri" w:hAnsi="Calibri" w:eastAsia="Segoe UI Light" w:cs="Calibri"/>
          <w:b/>
          <w:bCs/>
          <w:color w:val="7F7F7F" w:themeColor="background1" w:themeShade="80"/>
          <w:sz w:val="24"/>
          <w:szCs w:val="24"/>
          <w:shd w:val="clear" w:color="auto" w:fill="auto"/>
        </w:rPr>
        <w:tab/>
      </w:r>
      <w:r>
        <w:rPr>
          <w:rFonts w:hint="default" w:ascii="Calibri" w:hAnsi="Calibri" w:eastAsia="Segoe UI Light" w:cs="Calibri"/>
          <w:b/>
          <w:bCs/>
          <w:color w:val="7F7F7F" w:themeColor="background1" w:themeShade="80"/>
          <w:sz w:val="24"/>
          <w:szCs w:val="24"/>
          <w:shd w:val="clear" w:color="auto" w:fill="auto"/>
        </w:rPr>
        <w:t>github.com/xhimanshuz/curlud</w:t>
      </w:r>
    </w:p>
    <w:p>
      <w:pPr>
        <w:rPr>
          <w:rFonts w:ascii="Calibri" w:hAnsi="Calibri" w:eastAsia="Segoe UI Light" w:cs="Calibri"/>
          <w:b/>
          <w:bCs/>
          <w:color w:val="7F7F7F" w:themeColor="background1" w:themeShade="80"/>
          <w:sz w:val="32"/>
          <w:szCs w:val="32"/>
        </w:rPr>
      </w:pPr>
    </w:p>
    <w:p>
      <w:pPr>
        <w:pStyle w:val="115"/>
        <w:numPr>
          <w:ilvl w:val="0"/>
          <w:numId w:val="3"/>
        </w:numPr>
        <w:rPr>
          <w:rFonts w:ascii="Calibri" w:hAnsi="Calibri" w:eastAsia="Segoe UI Light" w:cs="Calibri"/>
          <w:color w:val="7F7F7F" w:themeColor="background1" w:themeShade="80"/>
          <w:sz w:val="24"/>
          <w:szCs w:val="24"/>
        </w:rPr>
      </w:pPr>
      <w:r>
        <w:rPr>
          <w:rFonts w:ascii="Calibri" w:hAnsi="Calibri" w:eastAsia="Segoe UI Light" w:cs="Calibri"/>
          <w:b/>
          <w:color w:val="7F7F7F" w:themeColor="background1" w:themeShade="80"/>
          <w:sz w:val="24"/>
          <w:szCs w:val="24"/>
        </w:rPr>
        <w:t>GEMP</w:t>
      </w:r>
      <w:r>
        <w:rPr>
          <w:rFonts w:ascii="Calibri" w:hAnsi="Calibri" w:eastAsia="Segoe UI Light" w:cs="Calibri"/>
          <w:color w:val="7F7F7F" w:themeColor="background1" w:themeShade="80"/>
          <w:sz w:val="24"/>
          <w:szCs w:val="24"/>
        </w:rPr>
        <w:t xml:space="preserve"> - GUI ON NGINX MySQL PHP</w:t>
      </w:r>
    </w:p>
    <w:p>
      <w:pPr>
        <w:ind w:left="360" w:firstLine="0"/>
        <w:rPr>
          <w:rFonts w:ascii="Calibri" w:hAnsi="Calibri" w:cs="Calibri"/>
          <w:color w:val="7F7F7F" w:themeColor="background1" w:themeShade="80"/>
        </w:rPr>
      </w:pPr>
      <w:r>
        <w:rPr>
          <w:rFonts w:ascii="Calibri" w:hAnsi="Calibri" w:eastAsia="Segoe UI Light" w:cs="Calibri"/>
          <w:b/>
          <w:color w:val="7F7F7F" w:themeColor="background1" w:themeShade="80"/>
          <w:sz w:val="24"/>
          <w:szCs w:val="24"/>
        </w:rPr>
        <w:t>Summary</w:t>
      </w:r>
      <w:r>
        <w:rPr>
          <w:rFonts w:ascii="Calibri" w:hAnsi="Calibri" w:eastAsia="Segoe UI Light" w:cs="Calibri"/>
          <w:color w:val="7F7F7F" w:themeColor="background1" w:themeShade="80"/>
          <w:sz w:val="24"/>
          <w:szCs w:val="24"/>
        </w:rPr>
        <w:t>: A web server services configuration application developed in python3 with Gtk+. It control and configure all stack services for you. No technical knowledge needed to run this application.</w:t>
      </w:r>
    </w:p>
    <w:p>
      <w:pPr>
        <w:ind w:firstLine="360"/>
        <w:rPr>
          <w:rFonts w:ascii="Calibri" w:hAnsi="Calibri" w:eastAsia="Segoe UI Light" w:cs="Calibri"/>
          <w:b/>
          <w:color w:val="7F7F7F" w:themeColor="background1" w:themeShade="80"/>
          <w:sz w:val="24"/>
          <w:szCs w:val="24"/>
        </w:rPr>
      </w:pPr>
      <w:bookmarkStart w:id="0" w:name="_gjdgxs"/>
      <w:bookmarkEnd w:id="0"/>
      <w:r>
        <w:rPr>
          <w:rFonts w:ascii="Calibri" w:hAnsi="Calibri" w:eastAsia="Segoe UI Light" w:cs="Calibri"/>
          <w:b/>
          <w:color w:val="7F7F7F" w:themeColor="background1" w:themeShade="80"/>
          <w:sz w:val="24"/>
          <w:szCs w:val="24"/>
        </w:rPr>
        <w:t>github.com/xhimanshuz/GEMP</w:t>
      </w:r>
    </w:p>
    <w:p>
      <w:pPr>
        <w:rPr>
          <w:rFonts w:ascii="Calibri" w:hAnsi="Calibri" w:eastAsia="Segoe UI Light" w:cs="Calibri"/>
          <w:color w:val="7F7F7F" w:themeColor="background1" w:themeShade="80"/>
          <w:sz w:val="24"/>
          <w:szCs w:val="24"/>
        </w:rPr>
      </w:pPr>
    </w:p>
    <w:p>
      <w:pPr>
        <w:pStyle w:val="115"/>
        <w:numPr>
          <w:ilvl w:val="0"/>
          <w:numId w:val="3"/>
        </w:numPr>
        <w:rPr>
          <w:rFonts w:ascii="Calibri" w:hAnsi="Calibri" w:eastAsia="Segoe UI Light" w:cs="Calibri"/>
          <w:color w:val="7F7F7F" w:themeColor="background1" w:themeShade="80"/>
          <w:sz w:val="24"/>
          <w:szCs w:val="24"/>
        </w:rPr>
      </w:pPr>
      <w:r>
        <w:rPr>
          <w:rFonts w:ascii="Calibri" w:hAnsi="Calibri" w:eastAsia="Segoe UI Light" w:cs="Calibri"/>
          <w:b/>
          <w:color w:val="7F7F7F" w:themeColor="background1" w:themeShade="80"/>
          <w:sz w:val="24"/>
          <w:szCs w:val="24"/>
        </w:rPr>
        <w:t xml:space="preserve">FlashyPi </w:t>
      </w:r>
      <w:r>
        <w:rPr>
          <w:rFonts w:ascii="Calibri" w:hAnsi="Calibri" w:eastAsia="Segoe UI Light" w:cs="Calibri"/>
          <w:color w:val="7F7F7F" w:themeColor="background1" w:themeShade="80"/>
          <w:sz w:val="24"/>
          <w:szCs w:val="24"/>
        </w:rPr>
        <w:t>– Raspberry  Pi OS Flashing and Formatting Utility</w:t>
      </w:r>
    </w:p>
    <w:p>
      <w:pPr>
        <w:ind w:left="360" w:firstLine="0"/>
        <w:rPr>
          <w:rFonts w:ascii="Calibri" w:hAnsi="Calibri" w:eastAsia="Segoe UI Light" w:cs="Calibri"/>
          <w:color w:val="7F7F7F" w:themeColor="background1" w:themeShade="80"/>
          <w:sz w:val="24"/>
          <w:szCs w:val="24"/>
        </w:rPr>
      </w:pPr>
      <w:r>
        <w:rPr>
          <w:rFonts w:ascii="Calibri" w:hAnsi="Calibri" w:eastAsia="Segoe UI Light" w:cs="Calibri"/>
          <w:b/>
          <w:color w:val="7F7F7F" w:themeColor="background1" w:themeShade="80"/>
          <w:sz w:val="24"/>
          <w:szCs w:val="24"/>
        </w:rPr>
        <w:t xml:space="preserve">Summary: </w:t>
      </w:r>
      <w:r>
        <w:rPr>
          <w:rFonts w:ascii="Calibri" w:hAnsi="Calibri" w:eastAsia="Segoe UI Light" w:cs="Calibri"/>
          <w:color w:val="7F7F7F" w:themeColor="background1" w:themeShade="80"/>
          <w:sz w:val="24"/>
          <w:szCs w:val="24"/>
        </w:rPr>
        <w:t xml:space="preserve"> It is a Raspberry Pi OS Installer on SD Card and usb Drive utility. Only you have to  the device and Raspberry Pi OS then click Flash button if you want to Flash OS or if you like to format only for installing Bootloader (like Berryboot, Noobs, PINNS). It will do it for you and Set partition according to it requirement.</w:t>
      </w:r>
    </w:p>
    <w:p>
      <w:pPr>
        <w:ind w:firstLine="360"/>
        <w:rPr>
          <w:rFonts w:ascii="Calibri" w:hAnsi="Calibri" w:eastAsia="Segoe UI Light" w:cs="Calibri"/>
          <w:b/>
          <w:color w:val="7F7F7F" w:themeColor="background1" w:themeShade="80"/>
          <w:sz w:val="24"/>
          <w:szCs w:val="24"/>
        </w:rPr>
      </w:pPr>
      <w:r>
        <w:rPr>
          <w:rFonts w:ascii="Calibri" w:hAnsi="Calibri" w:eastAsia="Segoe UI Light" w:cs="Calibri"/>
          <w:b/>
          <w:color w:val="7F7F7F" w:themeColor="background1" w:themeShade="80"/>
          <w:sz w:val="24"/>
          <w:szCs w:val="24"/>
        </w:rPr>
        <w:t>github.com/xhimanshuz/FlashyPi</w:t>
      </w:r>
    </w:p>
    <w:p>
      <w:pPr>
        <w:ind w:left="737" w:firstLine="0"/>
        <w:rPr>
          <w:rFonts w:ascii="Calibri" w:hAnsi="Calibri" w:eastAsia="Segoe UI Light" w:cs="Calibri"/>
          <w:color w:val="7F7F7F" w:themeColor="background1" w:themeShade="80"/>
          <w:sz w:val="24"/>
          <w:szCs w:val="24"/>
        </w:rPr>
      </w:pPr>
    </w:p>
    <w:p>
      <w:pPr>
        <w:pStyle w:val="2"/>
        <w:numPr>
          <w:ilvl w:val="0"/>
          <w:numId w:val="3"/>
        </w:numPr>
        <w:spacing w:before="0" w:after="0"/>
        <w:rPr>
          <w:rFonts w:ascii="Calibri" w:hAnsi="Calibri" w:eastAsia="Segoe UI Light" w:cs="Calibri"/>
          <w:b w:val="0"/>
          <w:bCs/>
          <w:color w:val="7F7F7F" w:themeColor="background1" w:themeShade="80"/>
          <w:sz w:val="24"/>
          <w:szCs w:val="24"/>
          <w:lang w:eastAsia="en-IN" w:bidi="ar-SA"/>
        </w:rPr>
      </w:pPr>
      <w:r>
        <w:rPr>
          <w:rFonts w:ascii="Calibri" w:hAnsi="Calibri" w:eastAsia="Segoe UI Light" w:cs="Calibri"/>
          <w:b/>
          <w:bCs w:val="0"/>
          <w:color w:val="7F7F7F" w:themeColor="background1" w:themeShade="80"/>
          <w:sz w:val="24"/>
          <w:szCs w:val="24"/>
          <w:lang w:eastAsia="en-IN" w:bidi="ar-SA"/>
        </w:rPr>
        <w:t xml:space="preserve">ngxManager </w:t>
      </w:r>
      <w:r>
        <w:rPr>
          <w:rFonts w:ascii="Calibri" w:hAnsi="Calibri" w:eastAsia="Segoe UI Light" w:cs="Calibri"/>
          <w:b w:val="0"/>
          <w:bCs/>
          <w:color w:val="7F7F7F" w:themeColor="background1" w:themeShade="80"/>
          <w:sz w:val="24"/>
          <w:szCs w:val="24"/>
          <w:lang w:eastAsia="en-IN" w:bidi="ar-SA"/>
        </w:rPr>
        <w:t>-</w:t>
      </w:r>
      <w:r>
        <w:rPr>
          <w:rFonts w:ascii="Calibri" w:hAnsi="Calibri" w:eastAsia="Segoe UI Light" w:cs="Calibri"/>
          <w:b w:val="0"/>
          <w:bCs/>
          <w:color w:val="7F7F7F" w:themeColor="background1" w:themeShade="80"/>
          <w:sz w:val="24"/>
          <w:szCs w:val="24"/>
          <w:lang w:eastAsia="en-IN" w:bidi="ar-SA"/>
        </w:rPr>
        <w:t xml:space="preserve"> Multiple host manager</w:t>
      </w:r>
    </w:p>
    <w:p>
      <w:pPr>
        <w:keepNext w:val="0"/>
        <w:keepLines w:val="0"/>
        <w:widowControl/>
        <w:spacing w:before="0" w:after="0"/>
        <w:ind w:left="0" w:firstLine="360" w:firstLineChars="150"/>
        <w:rPr>
          <w:rFonts w:ascii="Calibri" w:hAnsi="Calibri" w:eastAsia="Segoe UI Light" w:cs="Calibri"/>
          <w:b w:val="0"/>
          <w:color w:val="7F7F7F" w:themeColor="background1" w:themeShade="80"/>
          <w:sz w:val="24"/>
          <w:szCs w:val="24"/>
          <w:lang w:eastAsia="en-IN" w:bidi="ar-SA"/>
        </w:rPr>
      </w:pPr>
      <w:r>
        <w:rPr>
          <w:rFonts w:ascii="Calibri" w:hAnsi="Calibri" w:eastAsia="Segoe UI Light" w:cs="Calibri"/>
          <w:b/>
          <w:bCs/>
          <w:color w:val="7F7F7F" w:themeColor="background1" w:themeShade="80"/>
          <w:sz w:val="24"/>
          <w:szCs w:val="24"/>
        </w:rPr>
        <w:t>Summary</w:t>
      </w:r>
      <w:r>
        <w:rPr>
          <w:rFonts w:ascii="Calibri" w:hAnsi="Calibri" w:eastAsia="Segoe UI Light" w:cs="Calibri"/>
          <w:color w:val="7F7F7F" w:themeColor="background1" w:themeShade="80"/>
          <w:sz w:val="24"/>
          <w:szCs w:val="24"/>
        </w:rPr>
        <w:t>:</w:t>
      </w:r>
      <w:r>
        <w:rPr>
          <w:rFonts w:ascii="Calibri" w:hAnsi="Calibri" w:eastAsia="Segoe UI Light" w:cs="Calibri"/>
          <w:b w:val="0"/>
          <w:bCs/>
          <w:color w:val="7F7F7F" w:themeColor="background1" w:themeShade="80"/>
          <w:sz w:val="24"/>
          <w:szCs w:val="24"/>
          <w:lang w:eastAsia="en-IN" w:bidi="ar-SA"/>
        </w:rPr>
        <w:t xml:space="preserve"> </w:t>
      </w:r>
      <w:r>
        <w:rPr>
          <w:rFonts w:ascii="Calibri" w:hAnsi="Calibri" w:eastAsia="Segoe UI Light" w:cs="Calibri"/>
          <w:b w:val="0"/>
          <w:bCs/>
          <w:color w:val="7F7F7F" w:themeColor="background1" w:themeShade="80"/>
          <w:sz w:val="24"/>
          <w:szCs w:val="24"/>
          <w:lang w:eastAsia="en-IN" w:bidi="ar-SA"/>
        </w:rPr>
        <w:t xml:space="preserve">It is Python based script </w:t>
      </w:r>
      <w:r>
        <w:rPr>
          <w:rFonts w:ascii="Calibri" w:hAnsi="Calibri" w:eastAsia="Arial" w:cs="Calibri"/>
          <w:b w:val="0"/>
          <w:bCs w:val="0"/>
          <w:i w:val="0"/>
          <w:caps w:val="0"/>
          <w:color w:val="7F7F7F" w:themeColor="background1" w:themeShade="80"/>
          <w:spacing w:val="0"/>
          <w:kern w:val="0"/>
          <w:sz w:val="24"/>
          <w:szCs w:val="24"/>
          <w:shd w:val="clear" w:fill="FFFFFF"/>
          <w:lang w:val="en-US" w:eastAsia="zh-CN" w:bidi="ar"/>
        </w:rPr>
        <w:t>to host Nginx Multiple website on a single system</w:t>
      </w:r>
      <w:r>
        <w:rPr>
          <w:rFonts w:ascii="Calibri" w:hAnsi="Calibri" w:eastAsia="Arial" w:cs="Calibri"/>
          <w:b w:val="0"/>
          <w:bCs w:val="0"/>
          <w:i w:val="0"/>
          <w:caps w:val="0"/>
          <w:color w:val="24292E"/>
          <w:spacing w:val="0"/>
          <w:kern w:val="0"/>
          <w:sz w:val="24"/>
          <w:szCs w:val="24"/>
          <w:shd w:val="clear" w:fill="FFFFFF"/>
          <w:lang w:eastAsia="zh-CN" w:bidi="ar"/>
        </w:rPr>
        <w:t>.</w:t>
      </w:r>
    </w:p>
    <w:p>
      <w:pPr>
        <w:ind w:firstLine="360" w:firstLineChars="150"/>
        <w:rPr>
          <w:rFonts w:ascii="Calibri" w:hAnsi="Calibri" w:eastAsia="Segoe UI Light" w:cs="Calibri"/>
          <w:b/>
          <w:bCs/>
          <w:color w:val="7F7F7F" w:themeColor="background1" w:themeShade="80"/>
          <w:sz w:val="24"/>
          <w:szCs w:val="24"/>
        </w:rPr>
      </w:pPr>
      <w:r>
        <w:rPr>
          <w:rFonts w:ascii="Calibri" w:hAnsi="Calibri" w:eastAsia="Segoe UI Light" w:cs="Calibri"/>
          <w:b/>
          <w:bCs/>
          <w:color w:val="7F7F7F" w:themeColor="background1" w:themeShade="80"/>
          <w:sz w:val="24"/>
          <w:szCs w:val="24"/>
        </w:rPr>
        <w:t>github.com/xhimanshuz/</w:t>
      </w:r>
      <w:r>
        <w:rPr>
          <w:rFonts w:hint="default" w:ascii="Calibri" w:hAnsi="Calibri" w:eastAsia="Segoe UI Light" w:cs="Calibri"/>
          <w:b/>
          <w:bCs/>
          <w:color w:val="7F7F7F" w:themeColor="background1" w:themeShade="80"/>
          <w:sz w:val="24"/>
          <w:szCs w:val="24"/>
        </w:rPr>
        <w:t>ngxManager</w:t>
      </w:r>
    </w:p>
    <w:p>
      <w:pPr>
        <w:pStyle w:val="2"/>
        <w:numPr>
          <w:ilvl w:val="-1"/>
          <w:numId w:val="0"/>
        </w:numPr>
        <w:spacing w:before="0" w:after="0"/>
        <w:ind w:left="360" w:firstLine="0"/>
        <w:rPr>
          <w:ins w:id="0" w:author="gnu" w:date="2019-04-06T11:09:08Z"/>
          <w:rFonts w:ascii="Calibri" w:hAnsi="Calibri" w:eastAsia="Segoe UI Light" w:cs="Calibri"/>
          <w:b w:val="0"/>
          <w:bCs/>
          <w:color w:val="7F7F7F" w:themeColor="background1" w:themeShade="80"/>
          <w:sz w:val="24"/>
          <w:szCs w:val="24"/>
          <w:lang w:eastAsia="en-IN" w:bidi="ar-SA"/>
        </w:rPr>
      </w:pPr>
    </w:p>
    <w:p>
      <w:pPr>
        <w:pStyle w:val="2"/>
        <w:numPr>
          <w:ilvl w:val="0"/>
          <w:numId w:val="3"/>
        </w:numPr>
        <w:spacing w:before="0" w:after="0"/>
        <w:rPr>
          <w:rFonts w:ascii="Calibri" w:hAnsi="Calibri" w:eastAsia="Segoe UI Light" w:cs="Calibri"/>
          <w:b w:val="0"/>
          <w:bCs/>
          <w:color w:val="7F7F7F" w:themeColor="background1" w:themeShade="80"/>
          <w:sz w:val="24"/>
          <w:szCs w:val="24"/>
          <w:lang w:eastAsia="en-IN" w:bidi="ar-SA"/>
        </w:rPr>
      </w:pPr>
      <w:r>
        <w:rPr>
          <w:rFonts w:ascii="Calibri" w:hAnsi="Calibri" w:eastAsia="Segoe UI Light" w:cs="Calibri"/>
          <w:bCs/>
          <w:color w:val="7F7F7F" w:themeColor="background1" w:themeShade="80"/>
          <w:sz w:val="24"/>
          <w:szCs w:val="24"/>
          <w:lang w:eastAsia="en-IN" w:bidi="ar-SA"/>
        </w:rPr>
        <w:t>SFML</w:t>
      </w:r>
      <w:ins w:id="1" w:author="gnu" w:date="2019-04-06T11:13:34Z">
        <w:r>
          <w:rPr>
            <w:rFonts w:ascii="Calibri" w:hAnsi="Calibri" w:eastAsia="Segoe UI Light" w:cs="Calibri"/>
            <w:bCs/>
            <w:color w:val="7F7F7F" w:themeColor="background1" w:themeShade="80"/>
            <w:sz w:val="24"/>
            <w:szCs w:val="24"/>
            <w:lang w:eastAsia="en-IN" w:bidi="ar-SA"/>
          </w:rPr>
          <w:t xml:space="preserve"> </w:t>
        </w:r>
      </w:ins>
      <w:r>
        <w:rPr>
          <w:rFonts w:ascii="Calibri" w:hAnsi="Calibri" w:eastAsia="Segoe UI Light" w:cs="Calibri"/>
          <w:b w:val="0"/>
          <w:bCs/>
          <w:color w:val="7F7F7F" w:themeColor="background1" w:themeShade="80"/>
          <w:sz w:val="24"/>
          <w:szCs w:val="24"/>
          <w:lang w:eastAsia="en-IN" w:bidi="ar-SA"/>
        </w:rPr>
        <w:t>-</w:t>
      </w:r>
      <w:ins w:id="2" w:author="gnu" w:date="2019-04-06T11:13:34Z">
        <w:r>
          <w:rPr>
            <w:rFonts w:ascii="Calibri" w:hAnsi="Calibri" w:eastAsia="Segoe UI Light" w:cs="Calibri"/>
            <w:b w:val="0"/>
            <w:bCs/>
            <w:color w:val="7F7F7F" w:themeColor="background1" w:themeShade="80"/>
            <w:sz w:val="24"/>
            <w:szCs w:val="24"/>
            <w:lang w:eastAsia="en-IN" w:bidi="ar-SA"/>
          </w:rPr>
          <w:t xml:space="preserve"> </w:t>
        </w:r>
      </w:ins>
      <w:r>
        <w:rPr>
          <w:rFonts w:ascii="Calibri" w:hAnsi="Calibri" w:eastAsia="Segoe UI Light" w:cs="Calibri"/>
          <w:b w:val="0"/>
          <w:bCs/>
          <w:color w:val="7F7F7F" w:themeColor="background1" w:themeShade="80"/>
          <w:sz w:val="24"/>
          <w:szCs w:val="24"/>
          <w:lang w:eastAsia="en-IN" w:bidi="ar-SA"/>
        </w:rPr>
        <w:t>Distance-between-2-objects</w:t>
      </w:r>
    </w:p>
    <w:p>
      <w:pPr>
        <w:pStyle w:val="2"/>
        <w:spacing w:before="0" w:after="0"/>
        <w:ind w:left="360" w:firstLine="0"/>
        <w:rPr>
          <w:rFonts w:ascii="Calibri" w:hAnsi="Calibri" w:eastAsia="Segoe UI Light" w:cs="Calibri"/>
          <w:b w:val="0"/>
          <w:color w:val="7F7F7F" w:themeColor="background1" w:themeShade="80"/>
          <w:sz w:val="24"/>
          <w:szCs w:val="24"/>
          <w:lang w:eastAsia="en-IN" w:bidi="ar-SA"/>
        </w:rPr>
      </w:pPr>
      <w:r>
        <w:rPr>
          <w:rFonts w:ascii="Calibri" w:hAnsi="Calibri" w:eastAsia="Segoe UI Light" w:cs="Calibri"/>
          <w:color w:val="7F7F7F" w:themeColor="background1" w:themeShade="80"/>
          <w:sz w:val="24"/>
          <w:szCs w:val="24"/>
        </w:rPr>
        <w:t>Summary:</w:t>
      </w:r>
      <w:r>
        <w:rPr>
          <w:rFonts w:ascii="Calibri" w:hAnsi="Calibri" w:eastAsia="Segoe UI Light" w:cs="Calibri"/>
          <w:b w:val="0"/>
          <w:bCs/>
          <w:color w:val="7F7F7F" w:themeColor="background1" w:themeShade="80"/>
          <w:sz w:val="24"/>
          <w:szCs w:val="24"/>
          <w:lang w:eastAsia="en-IN" w:bidi="ar-SA"/>
        </w:rPr>
        <w:t xml:space="preserve"> Simple program which show distance between two object, if they are colliding then object 2 color change randomly. It is written in C++ with SFML Library.</w:t>
      </w:r>
    </w:p>
    <w:p>
      <w:pPr>
        <w:ind w:firstLine="360"/>
        <w:rPr>
          <w:rFonts w:ascii="Calibri" w:hAnsi="Calibri" w:eastAsia="Segoe UI Light" w:cs="Calibri"/>
          <w:b/>
          <w:bCs/>
          <w:color w:val="7F7F7F" w:themeColor="background1" w:themeShade="80"/>
          <w:sz w:val="24"/>
          <w:szCs w:val="24"/>
        </w:rPr>
      </w:pPr>
      <w:r>
        <w:rPr>
          <w:rFonts w:ascii="Calibri" w:hAnsi="Calibri" w:eastAsia="Segoe UI Light" w:cs="Calibri"/>
          <w:b/>
          <w:bCs/>
          <w:color w:val="7F7F7F" w:themeColor="background1" w:themeShade="80"/>
          <w:sz w:val="24"/>
          <w:szCs w:val="24"/>
        </w:rPr>
        <w:t>github.com/xhimanshuz/SFML-Distance-between-2-objects</w:t>
      </w:r>
    </w:p>
    <w:p>
      <w:pPr>
        <w:ind w:firstLine="360"/>
        <w:rPr>
          <w:rFonts w:ascii="Calibri" w:hAnsi="Calibri" w:eastAsia="Segoe UI Light" w:cs="Calibri"/>
          <w:b/>
          <w:bCs/>
          <w:color w:val="7F7F7F" w:themeColor="background1" w:themeShade="80"/>
          <w:sz w:val="32"/>
          <w:szCs w:val="32"/>
        </w:rPr>
      </w:pPr>
    </w:p>
    <w:p>
      <w:pPr>
        <w:ind w:firstLine="0"/>
        <w:rPr>
          <w:rFonts w:ascii="Calibri" w:hAnsi="Calibri" w:eastAsia="Segoe UI Light" w:cs="Calibri"/>
          <w:b/>
          <w:bCs/>
          <w:color w:val="7F7F7F" w:themeColor="background1" w:themeShade="80"/>
          <w:sz w:val="24"/>
          <w:szCs w:val="24"/>
        </w:rPr>
      </w:pPr>
      <w:r>
        <w:rPr>
          <w:rFonts w:ascii="Calibri" w:hAnsi="Calibri" w:eastAsia="Segoe UI Light" w:cs="Calibri"/>
          <w:b/>
          <w:bCs/>
          <w:color w:val="7F7F7F" w:themeColor="background1" w:themeShade="80"/>
          <w:sz w:val="32"/>
          <w:szCs w:val="32"/>
        </w:rPr>
        <w:t>Experience</w:t>
      </w:r>
    </w:p>
    <w:p>
      <w:pPr>
        <w:ind w:firstLine="360"/>
        <w:jc w:val="both"/>
        <w:rPr>
          <w:rFonts w:ascii="Calibri" w:hAnsi="Calibri" w:eastAsia="Segoe UI Light" w:cs="Calibri"/>
          <w:b/>
          <w:bCs/>
          <w:color w:val="7F7F7F" w:themeColor="background1" w:themeShade="80"/>
          <w:sz w:val="24"/>
          <w:szCs w:val="24"/>
        </w:rPr>
      </w:pPr>
      <w:r>
        <w:rPr>
          <w:rFonts w:ascii="Calibri" w:hAnsi="Calibri" w:eastAsia="Segoe UI Light" w:cs="Calibri"/>
          <w:b/>
          <w:bCs/>
          <w:color w:val="7F7F7F" w:themeColor="background1" w:themeShade="80"/>
          <w:sz w:val="24"/>
          <w:szCs w:val="24"/>
        </w:rPr>
        <w:t>Qt/C++ Trainee</w:t>
      </w:r>
      <w:r>
        <w:rPr>
          <w:rFonts w:ascii="Calibri" w:hAnsi="Calibri" w:eastAsia="Segoe UI Light" w:cs="Calibri"/>
          <w:b w:val="0"/>
          <w:bCs w:val="0"/>
          <w:color w:val="7F7F7F" w:themeColor="background1" w:themeShade="80"/>
          <w:sz w:val="24"/>
          <w:szCs w:val="24"/>
        </w:rPr>
        <w:tab/>
      </w:r>
      <w:r>
        <w:rPr>
          <w:rFonts w:ascii="Calibri" w:hAnsi="Calibri" w:eastAsia="Segoe UI Light" w:cs="Calibri"/>
          <w:b w:val="0"/>
          <w:bCs w:val="0"/>
          <w:color w:val="7F7F7F" w:themeColor="background1" w:themeShade="80"/>
          <w:sz w:val="24"/>
          <w:szCs w:val="24"/>
        </w:rPr>
        <w:tab/>
      </w:r>
      <w:r>
        <w:rPr>
          <w:rFonts w:ascii="Calibri" w:hAnsi="Calibri" w:eastAsia="Segoe UI Light" w:cs="Calibri"/>
          <w:b w:val="0"/>
          <w:bCs w:val="0"/>
          <w:color w:val="7F7F7F" w:themeColor="background1" w:themeShade="80"/>
          <w:sz w:val="24"/>
          <w:szCs w:val="24"/>
        </w:rPr>
        <w:tab/>
      </w:r>
      <w:r>
        <w:rPr>
          <w:rFonts w:ascii="Calibri" w:hAnsi="Calibri" w:eastAsia="Segoe UI Light" w:cs="Calibri"/>
          <w:b w:val="0"/>
          <w:bCs w:val="0"/>
          <w:color w:val="7F7F7F" w:themeColor="background1" w:themeShade="80"/>
          <w:sz w:val="24"/>
          <w:szCs w:val="24"/>
        </w:rPr>
        <w:tab/>
      </w:r>
      <w:r>
        <w:rPr>
          <w:rFonts w:ascii="Calibri" w:hAnsi="Calibri" w:eastAsia="Segoe UI Light" w:cs="Calibri"/>
          <w:b w:val="0"/>
          <w:bCs w:val="0"/>
          <w:color w:val="7F7F7F" w:themeColor="background1" w:themeShade="80"/>
          <w:sz w:val="24"/>
          <w:szCs w:val="24"/>
        </w:rPr>
        <w:tab/>
      </w:r>
      <w:r>
        <w:rPr>
          <w:rFonts w:ascii="Calibri" w:hAnsi="Calibri" w:eastAsia="Segoe UI Light" w:cs="Calibri"/>
          <w:b w:val="0"/>
          <w:bCs w:val="0"/>
          <w:color w:val="7F7F7F" w:themeColor="background1" w:themeShade="80"/>
          <w:sz w:val="24"/>
          <w:szCs w:val="24"/>
        </w:rPr>
        <w:tab/>
      </w:r>
      <w:r>
        <w:rPr>
          <w:rFonts w:ascii="Calibri" w:hAnsi="Calibri" w:eastAsia="Segoe UI Light" w:cs="Calibri"/>
          <w:b w:val="0"/>
          <w:bCs w:val="0"/>
          <w:color w:val="7F7F7F" w:themeColor="background1" w:themeShade="80"/>
          <w:sz w:val="24"/>
          <w:szCs w:val="24"/>
        </w:rPr>
        <w:tab/>
      </w:r>
      <w:r>
        <w:rPr>
          <w:rFonts w:ascii="Calibri" w:hAnsi="Calibri" w:eastAsia="Segoe UI Light" w:cs="Calibri"/>
          <w:b w:val="0"/>
          <w:bCs w:val="0"/>
          <w:color w:val="7F7F7F" w:themeColor="background1" w:themeShade="80"/>
          <w:sz w:val="24"/>
          <w:szCs w:val="24"/>
        </w:rPr>
        <w:tab/>
      </w:r>
      <w:r>
        <w:rPr>
          <w:rFonts w:ascii="Calibri" w:hAnsi="Calibri" w:eastAsia="Segoe UI Light" w:cs="Calibri"/>
          <w:b w:val="0"/>
          <w:bCs w:val="0"/>
          <w:color w:val="7F7F7F" w:themeColor="background1" w:themeShade="80"/>
          <w:sz w:val="24"/>
          <w:szCs w:val="24"/>
        </w:rPr>
        <w:tab/>
      </w:r>
      <w:r>
        <w:rPr>
          <w:rFonts w:ascii="Calibri" w:hAnsi="Calibri" w:eastAsia="Segoe UI Light" w:cs="Calibri"/>
          <w:b w:val="0"/>
          <w:bCs w:val="0"/>
          <w:color w:val="7F7F7F" w:themeColor="background1" w:themeShade="80"/>
          <w:sz w:val="24"/>
          <w:szCs w:val="24"/>
        </w:rPr>
        <w:tab/>
      </w:r>
      <w:r>
        <w:rPr>
          <w:rFonts w:ascii="Calibri" w:hAnsi="Calibri" w:eastAsia="Segoe UI Light" w:cs="Calibri"/>
          <w:b/>
          <w:bCs/>
          <w:color w:val="7F7F7F" w:themeColor="background1" w:themeShade="80"/>
          <w:sz w:val="24"/>
          <w:szCs w:val="24"/>
        </w:rPr>
        <w:t>15 Dec 2018</w:t>
      </w:r>
    </w:p>
    <w:p>
      <w:pPr>
        <w:ind w:firstLine="360"/>
        <w:rPr>
          <w:rFonts w:ascii="Calibri" w:hAnsi="Calibri" w:eastAsia="Segoe UI Light" w:cs="Calibri"/>
          <w:b w:val="0"/>
          <w:bCs w:val="0"/>
          <w:color w:val="7F7F7F" w:themeColor="background1" w:themeShade="80"/>
          <w:sz w:val="24"/>
          <w:szCs w:val="24"/>
        </w:rPr>
      </w:pPr>
      <w:r>
        <w:rPr>
          <w:rFonts w:ascii="Calibri" w:hAnsi="Calibri" w:eastAsia="Segoe UI Light" w:cs="Calibri"/>
          <w:b/>
          <w:bCs/>
          <w:color w:val="7F7F7F" w:themeColor="background1" w:themeShade="80"/>
          <w:sz w:val="24"/>
          <w:szCs w:val="24"/>
        </w:rPr>
        <w:t>Pthinks</w:t>
      </w:r>
      <w:r>
        <w:rPr>
          <w:rFonts w:ascii="Calibri" w:hAnsi="Calibri" w:eastAsia="Segoe UI Light" w:cs="Calibri"/>
          <w:b w:val="0"/>
          <w:bCs w:val="0"/>
          <w:color w:val="7F7F7F" w:themeColor="background1" w:themeShade="80"/>
          <w:sz w:val="24"/>
          <w:szCs w:val="24"/>
        </w:rPr>
        <w:t xml:space="preserve">, </w:t>
      </w:r>
      <w:r>
        <w:rPr>
          <w:rFonts w:ascii="Calibri" w:hAnsi="Calibri" w:eastAsia="Segoe UI Light" w:cs="Calibri"/>
          <w:b w:val="0"/>
          <w:bCs w:val="0"/>
          <w:i/>
          <w:iCs/>
          <w:color w:val="7F7F7F" w:themeColor="background1" w:themeShade="80"/>
          <w:sz w:val="24"/>
          <w:szCs w:val="24"/>
        </w:rPr>
        <w:t>Bangaluru</w:t>
      </w:r>
    </w:p>
    <w:p>
      <w:pPr>
        <w:numPr>
          <w:ilvl w:val="0"/>
          <w:numId w:val="5"/>
        </w:numPr>
        <w:ind w:left="420" w:hanging="420"/>
        <w:rPr>
          <w:rFonts w:ascii="Calibri" w:hAnsi="Calibri" w:eastAsia="Segoe UI Light" w:cs="Calibri"/>
          <w:b w:val="0"/>
          <w:bCs w:val="0"/>
          <w:color w:val="7F7F7F" w:themeColor="background1" w:themeShade="80"/>
          <w:sz w:val="24"/>
          <w:szCs w:val="24"/>
        </w:rPr>
      </w:pPr>
      <w:r>
        <w:rPr>
          <w:rFonts w:ascii="Calibri" w:hAnsi="Calibri" w:eastAsia="Segoe UI Light" w:cs="Calibri"/>
          <w:b w:val="0"/>
          <w:bCs w:val="0"/>
          <w:color w:val="7F7F7F" w:themeColor="background1" w:themeShade="80"/>
          <w:sz w:val="24"/>
          <w:szCs w:val="24"/>
        </w:rPr>
        <w:t>Wrote and maintain</w:t>
      </w:r>
      <w:r>
        <w:rPr>
          <w:rFonts w:ascii="Calibri" w:hAnsi="Calibri" w:eastAsia="Segoe UI Light" w:cs="Calibri"/>
          <w:b/>
          <w:bCs/>
          <w:color w:val="7F7F7F" w:themeColor="background1" w:themeShade="80"/>
          <w:sz w:val="24"/>
          <w:szCs w:val="24"/>
        </w:rPr>
        <w:t xml:space="preserve"> </w:t>
      </w:r>
      <w:r>
        <w:rPr>
          <w:rFonts w:ascii="Calibri" w:hAnsi="Calibri" w:eastAsia="Segoe UI Light" w:cs="Calibri"/>
          <w:b w:val="0"/>
          <w:bCs w:val="0"/>
          <w:color w:val="7F7F7F" w:themeColor="background1" w:themeShade="80"/>
          <w:sz w:val="24"/>
          <w:szCs w:val="24"/>
        </w:rPr>
        <w:t>Qt/C++ based custom translation application which bypass validator of Qt translation file. With auto export to RCC resource file support and auto translation from yendex api support.</w:t>
      </w:r>
    </w:p>
    <w:p>
      <w:pPr>
        <w:numPr>
          <w:ilvl w:val="0"/>
          <w:numId w:val="5"/>
        </w:numPr>
        <w:ind w:left="420" w:hanging="420"/>
        <w:rPr>
          <w:rFonts w:ascii="Calibri" w:hAnsi="Calibri" w:eastAsia="Segoe UI Light" w:cs="Calibri"/>
          <w:b w:val="0"/>
          <w:bCs w:val="0"/>
          <w:color w:val="7F7F7F" w:themeColor="background1" w:themeShade="80"/>
          <w:sz w:val="24"/>
          <w:szCs w:val="24"/>
        </w:rPr>
      </w:pPr>
      <w:r>
        <w:rPr>
          <w:rFonts w:ascii="Calibri" w:hAnsi="Calibri" w:eastAsia="Segoe UI Light" w:cs="Calibri"/>
          <w:b w:val="0"/>
          <w:bCs w:val="0"/>
          <w:color w:val="7F7F7F" w:themeColor="background1" w:themeShade="80"/>
          <w:sz w:val="24"/>
          <w:szCs w:val="24"/>
        </w:rPr>
        <w:t>Added existing application dynamic setting feature which works on xml. XML reflect setting ui and ui reflect xml.</w:t>
      </w:r>
    </w:p>
    <w:p>
      <w:pPr>
        <w:numPr>
          <w:ilvl w:val="0"/>
          <w:numId w:val="5"/>
        </w:numPr>
        <w:ind w:left="420" w:hanging="420"/>
        <w:rPr>
          <w:rFonts w:ascii="Calibri" w:hAnsi="Calibri" w:eastAsia="Segoe UI Light" w:cs="Calibri"/>
          <w:b w:val="0"/>
          <w:bCs w:val="0"/>
          <w:color w:val="7F7F7F" w:themeColor="background1" w:themeShade="80"/>
          <w:sz w:val="24"/>
          <w:szCs w:val="24"/>
        </w:rPr>
      </w:pPr>
      <w:r>
        <w:rPr>
          <w:rFonts w:ascii="Calibri" w:hAnsi="Calibri" w:eastAsia="Segoe UI Light" w:cs="Calibri"/>
          <w:b w:val="0"/>
          <w:bCs w:val="0"/>
          <w:color w:val="7F7F7F" w:themeColor="background1" w:themeShade="80"/>
          <w:sz w:val="24"/>
          <w:szCs w:val="24"/>
        </w:rPr>
        <w:t>Implemented libcurl  suport to company</w:t>
      </w:r>
      <w:r>
        <w:rPr>
          <w:rFonts w:hint="default" w:ascii="Calibri" w:hAnsi="Calibri" w:eastAsia="Segoe UI Light" w:cs="Calibri"/>
          <w:b w:val="0"/>
          <w:bCs w:val="0"/>
          <w:color w:val="7F7F7F" w:themeColor="background1" w:themeShade="80"/>
          <w:sz w:val="24"/>
          <w:szCs w:val="24"/>
        </w:rPr>
        <w:t>’s</w:t>
      </w:r>
      <w:r>
        <w:rPr>
          <w:rFonts w:ascii="Calibri" w:hAnsi="Calibri" w:eastAsia="Segoe UI Light" w:cs="Calibri"/>
          <w:b w:val="0"/>
          <w:bCs w:val="0"/>
          <w:color w:val="7F7F7F" w:themeColor="background1" w:themeShade="80"/>
          <w:sz w:val="24"/>
          <w:szCs w:val="24"/>
        </w:rPr>
        <w:t xml:space="preserve"> existing application on Windows.</w:t>
      </w:r>
    </w:p>
    <w:p>
      <w:pPr>
        <w:numPr>
          <w:ilvl w:val="0"/>
          <w:numId w:val="5"/>
        </w:numPr>
        <w:ind w:left="420" w:hanging="420"/>
        <w:rPr>
          <w:rFonts w:ascii="Calibri" w:hAnsi="Calibri" w:cs="Calibri"/>
          <w:color w:val="7F7F7F" w:themeColor="background1" w:themeShade="80"/>
          <w:sz w:val="20"/>
          <w:szCs w:val="20"/>
        </w:rPr>
      </w:pPr>
      <w:r>
        <w:rPr>
          <w:rFonts w:ascii="Calibri" w:hAnsi="Calibri" w:eastAsia="Segoe UI Light" w:cs="Calibri"/>
          <w:b w:val="0"/>
          <w:bCs w:val="0"/>
          <w:color w:val="7F7F7F" w:themeColor="background1" w:themeShade="80"/>
          <w:sz w:val="24"/>
          <w:szCs w:val="24"/>
        </w:rPr>
        <w:t>Created collection of Sensor Demo in Qt/C++ for pthinks.</w:t>
      </w:r>
    </w:p>
    <w:p>
      <w:pPr>
        <w:rPr>
          <w:rFonts w:ascii="Calibri" w:hAnsi="Calibri" w:eastAsia="Segoe UI Light" w:cs="Calibri"/>
          <w:b/>
          <w:bCs/>
          <w:color w:val="7F7F7F" w:themeColor="background1" w:themeShade="80"/>
          <w:sz w:val="32"/>
          <w:szCs w:val="32"/>
        </w:rPr>
      </w:pPr>
      <w:r>
        <w:rPr>
          <w:rFonts w:ascii="Calibri" w:hAnsi="Calibri" w:eastAsia="Segoe UI Light" w:cs="Calibri"/>
          <w:b/>
          <w:bCs/>
          <w:color w:val="7F7F7F" w:themeColor="background1" w:themeShade="80"/>
          <w:sz w:val="32"/>
          <w:szCs w:val="32"/>
        </w:rPr>
        <mc:AlternateContent>
          <mc:Choice Requires="wps">
            <w:drawing>
              <wp:anchor distT="0" distB="0" distL="114300" distR="114300" simplePos="0" relativeHeight="1024" behindDoc="1" locked="0" layoutInCell="1" allowOverlap="1">
                <wp:simplePos x="0" y="0"/>
                <wp:positionH relativeFrom="page">
                  <wp:posOffset>292100</wp:posOffset>
                </wp:positionH>
                <wp:positionV relativeFrom="page">
                  <wp:posOffset>318770</wp:posOffset>
                </wp:positionV>
                <wp:extent cx="5025390" cy="2540"/>
                <wp:effectExtent l="0" t="0" r="0" b="0"/>
                <wp:wrapNone/>
                <wp:docPr id="8" name="Shape 1"/>
                <wp:cNvGraphicFramePr/>
                <a:graphic xmlns:a="http://schemas.openxmlformats.org/drawingml/2006/main">
                  <a:graphicData uri="http://schemas.microsoft.com/office/word/2010/wordprocessingShape">
                    <wps:wsp>
                      <wps:cNvCnPr/>
                      <wps:spPr>
                        <a:xfrm>
                          <a:off x="0" y="0"/>
                          <a:ext cx="5024880" cy="720"/>
                        </a:xfrm>
                        <a:prstGeom prst="line">
                          <a:avLst/>
                        </a:prstGeom>
                        <a:ln w="3240">
                          <a:solidFill>
                            <a:srgbClr val="E7E6E6"/>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Shape 1" o:spid="_x0000_s1026" o:spt="20" style="position:absolute;left:0pt;margin-left:23pt;margin-top:25.1pt;height:0.2pt;width:395.7pt;mso-position-horizontal-relative:page;mso-position-vertical-relative:page;z-index:-503315456;mso-width-relative:page;mso-height-relative:page;" filled="f" stroked="t" coordsize="21600,21600" o:gfxdata="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FgAAAGRycy9QSwECFAAUAAAACACHTuJAx19m9NgAAAAIAQAADwAA&#10;AAAAAAABACAAAAA4AAAAZHJzL2Rvd25yZXYueG1sUEsBAhQAFAAAAAgAh07iQBJYyCuOAQAAFAMA&#10;AA4AAAAAAAAAAQAgAAAAPQEAAGRycy9lMm9Eb2MueG1sUEsFBgAAAAAGAAYAWQEAAD0FAAAAAA==&#10;">
                <v:fill on="f" focussize="0,0"/>
                <v:stroke weight="0.25511811023622pt" color="#E7E6E6" joinstyle="miter"/>
                <v:imagedata o:title=""/>
                <o:lock v:ext="edit" aspectratio="f"/>
              </v:line>
            </w:pict>
          </mc:Fallback>
        </mc:AlternateContent>
      </w:r>
      <w:r>
        <w:rPr>
          <w:rFonts w:ascii="Calibri" w:hAnsi="Calibri" w:eastAsia="Segoe UI Light" w:cs="Calibri"/>
          <w:b/>
          <w:bCs/>
          <w:color w:val="7F7F7F" w:themeColor="background1" w:themeShade="80"/>
          <w:sz w:val="32"/>
          <w:szCs w:val="32"/>
        </w:rPr>
        <mc:AlternateContent>
          <mc:Choice Requires="wps">
            <w:drawing>
              <wp:anchor distT="0" distB="0" distL="114300" distR="114300" simplePos="0" relativeHeight="1024" behindDoc="1" locked="0" layoutInCell="1" allowOverlap="1">
                <wp:simplePos x="0" y="0"/>
                <wp:positionH relativeFrom="page">
                  <wp:posOffset>293370</wp:posOffset>
                </wp:positionH>
                <wp:positionV relativeFrom="page">
                  <wp:posOffset>317500</wp:posOffset>
                </wp:positionV>
                <wp:extent cx="1270" cy="1270"/>
                <wp:effectExtent l="0" t="0" r="0" b="0"/>
                <wp:wrapNone/>
                <wp:docPr id="9" name="Image2"/>
                <wp:cNvGraphicFramePr/>
                <a:graphic xmlns:a="http://schemas.openxmlformats.org/drawingml/2006/main">
                  <a:graphicData uri="http://schemas.microsoft.com/office/word/2010/wordprocessingShape">
                    <wps:wsp>
                      <wps:cNvCnPr/>
                      <wps:spPr>
                        <a:xfrm flipH="1" flipV="1">
                          <a:off x="0" y="0"/>
                          <a:ext cx="1440" cy="1440"/>
                        </a:xfrm>
                        <a:prstGeom prst="line">
                          <a:avLst/>
                        </a:prstGeom>
                        <a:ln w="3240">
                          <a:solidFill>
                            <a:srgbClr val="E7E6E6"/>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Image2" o:spid="_x0000_s1026" o:spt="20" style="position:absolute;left:0pt;flip:x y;margin-left:23.1pt;margin-top:25pt;height:0.1pt;width:0.1pt;mso-position-horizontal-relative:page;mso-position-vertical-relative:page;z-index:-503315456;mso-width-relative:page;mso-height-relative:page;" filled="f" stroked="t" coordsize="21600,21600" o:gfxdata="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BYAAABkcnMvUEsBAhQAFAAAAAgAh07iQLfuJUrSAAAABwEA&#10;AA8AAAAAAAAAAQAgAAAAOAAAAGRycy9kb3ducmV2LnhtbFBLAQIUABQAAAAIAIdO4kAw+ZkImAEA&#10;ACUDAAAOAAAAAAAAAAEAIAAAADcBAABkcnMvZTJvRG9jLnhtbFBLBQYAAAAABgAGAFkBAABBBQAA&#10;AAA=&#10;">
                <v:fill on="f" focussize="0,0"/>
                <v:stroke weight="0.25511811023622pt" color="#E7E6E6" joinstyle="miter"/>
                <v:imagedata o:title=""/>
                <o:lock v:ext="edit" aspectratio="f"/>
              </v:line>
            </w:pict>
          </mc:Fallback>
        </mc:AlternateContent>
      </w:r>
      <w:r>
        <w:rPr>
          <w:rFonts w:ascii="Calibri" w:hAnsi="Calibri" w:eastAsia="Segoe UI Light" w:cs="Calibri"/>
          <w:b/>
          <w:bCs/>
          <w:color w:val="7F7F7F" w:themeColor="background1" w:themeShade="80"/>
          <w:sz w:val="32"/>
          <w:szCs w:val="32"/>
        </w:rPr>
        <mc:AlternateContent>
          <mc:Choice Requires="wps">
            <w:drawing>
              <wp:anchor distT="0" distB="0" distL="114300" distR="114300" simplePos="0" relativeHeight="1024" behindDoc="1" locked="0" layoutInCell="1" allowOverlap="1">
                <wp:simplePos x="0" y="0"/>
                <wp:positionH relativeFrom="page">
                  <wp:posOffset>7450455</wp:posOffset>
                </wp:positionH>
                <wp:positionV relativeFrom="page">
                  <wp:posOffset>317500</wp:posOffset>
                </wp:positionV>
                <wp:extent cx="1270" cy="1270"/>
                <wp:effectExtent l="0" t="0" r="0" b="0"/>
                <wp:wrapNone/>
                <wp:docPr id="10" name="Image3"/>
                <wp:cNvGraphicFramePr/>
                <a:graphic xmlns:a="http://schemas.openxmlformats.org/drawingml/2006/main">
                  <a:graphicData uri="http://schemas.microsoft.com/office/word/2010/wordprocessingShape">
                    <wps:wsp>
                      <wps:cNvCnPr/>
                      <wps:spPr>
                        <a:xfrm flipH="1" flipV="1">
                          <a:off x="0" y="0"/>
                          <a:ext cx="1440" cy="1440"/>
                        </a:xfrm>
                        <a:prstGeom prst="line">
                          <a:avLst/>
                        </a:prstGeom>
                        <a:ln w="3240">
                          <a:solidFill>
                            <a:srgbClr val="E7E6E6"/>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Image3" o:spid="_x0000_s1026" o:spt="20" style="position:absolute;left:0pt;flip:x y;margin-left:586.65pt;margin-top:25pt;height:0.1pt;width:0.1pt;mso-position-horizontal-relative:page;mso-position-vertical-relative:page;z-index:-503315456;mso-width-relative:page;mso-height-relative:page;" filled="f" stroked="t" coordsize="21600,21600" o:gfxdata="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FgAAAGRycy9QSwECFAAUAAAACACHTuJA4ZbpZdQAAAAL&#10;AQAADwAAAAAAAAABACAAAAA4AAAAZHJzL2Rvd25yZXYueG1sUEsBAhQAFAAAAAgAh07iQN6Mmm6Y&#10;AQAAJgMAAA4AAAAAAAAAAQAgAAAAOQEAAGRycy9lMm9Eb2MueG1sUEsFBgAAAAAGAAYAWQEAAEMF&#10;AAAAAA==&#10;">
                <v:fill on="f" focussize="0,0"/>
                <v:stroke weight="0.25511811023622pt" color="#E7E6E6" joinstyle="miter"/>
                <v:imagedata o:title=""/>
                <o:lock v:ext="edit" aspectratio="f"/>
              </v:line>
            </w:pict>
          </mc:Fallback>
        </mc:AlternateContent>
      </w:r>
      <w:bookmarkStart w:id="1" w:name="page1"/>
      <w:bookmarkEnd w:id="1"/>
    </w:p>
    <w:p>
      <w:pPr>
        <w:rPr>
          <w:rFonts w:ascii="Calibri" w:hAnsi="Calibri" w:eastAsia="Segoe UI Light" w:cs="Calibri"/>
          <w:b/>
          <w:bCs/>
          <w:color w:val="7F7F7F" w:themeColor="background1" w:themeShade="80"/>
          <w:sz w:val="32"/>
          <w:szCs w:val="32"/>
        </w:rPr>
      </w:pPr>
      <w:r>
        <w:rPr>
          <w:rFonts w:ascii="Calibri" w:hAnsi="Calibri" w:eastAsia="Segoe UI Light" w:cs="Calibri"/>
          <w:b/>
          <w:bCs/>
          <w:color w:val="7F7F7F" w:themeColor="background1" w:themeShade="80"/>
          <w:sz w:val="32"/>
          <w:szCs w:val="32"/>
        </w:rPr>
        <w:t>EXTRA CURRICULAR</w:t>
      </w:r>
    </w:p>
    <w:p>
      <w:pPr>
        <w:pStyle w:val="115"/>
        <w:numPr>
          <w:ilvl w:val="0"/>
          <w:numId w:val="6"/>
        </w:numPr>
        <w:rPr>
          <w:rFonts w:ascii="Calibri" w:hAnsi="Calibri" w:eastAsia="Segoe UI Light" w:cs="Calibri"/>
          <w:color w:val="7F7F7F" w:themeColor="background1" w:themeShade="80"/>
          <w:sz w:val="24"/>
          <w:szCs w:val="24"/>
        </w:rPr>
      </w:pPr>
      <w:r>
        <w:rPr>
          <w:rFonts w:ascii="Calibri" w:hAnsi="Calibri" w:eastAsia="Segoe UI Light" w:cs="Calibri"/>
          <w:color w:val="7F7F7F" w:themeColor="background1" w:themeShade="80"/>
          <w:sz w:val="24"/>
          <w:szCs w:val="24"/>
        </w:rPr>
        <w:t xml:space="preserve">Represented my College in  </w:t>
      </w:r>
      <w:r>
        <w:rPr>
          <w:rFonts w:ascii="Calibri" w:hAnsi="Calibri" w:eastAsia="Segoe UI Light" w:cs="Calibri"/>
          <w:b/>
          <w:color w:val="7F7F7F" w:themeColor="background1" w:themeShade="80"/>
          <w:sz w:val="24"/>
          <w:szCs w:val="24"/>
        </w:rPr>
        <w:t>PyCon India 2017</w:t>
      </w:r>
      <w:r>
        <w:rPr>
          <w:rFonts w:ascii="Calibri" w:hAnsi="Calibri" w:eastAsia="Segoe UI Light" w:cs="Calibri"/>
          <w:color w:val="7F7F7F" w:themeColor="background1" w:themeShade="80"/>
          <w:sz w:val="24"/>
          <w:szCs w:val="24"/>
        </w:rPr>
        <w:t>, New Delhi.</w:t>
      </w:r>
    </w:p>
    <w:p>
      <w:pPr>
        <w:pStyle w:val="115"/>
        <w:numPr>
          <w:ilvl w:val="0"/>
          <w:numId w:val="6"/>
        </w:numPr>
        <w:rPr>
          <w:rFonts w:ascii="Calibri" w:hAnsi="Calibri" w:eastAsia="Segoe UI Light" w:cs="Calibri"/>
          <w:color w:val="7F7F7F" w:themeColor="background1" w:themeShade="80"/>
          <w:sz w:val="24"/>
          <w:szCs w:val="24"/>
        </w:rPr>
      </w:pPr>
      <w:r>
        <w:rPr>
          <w:rFonts w:ascii="Calibri" w:hAnsi="Calibri" w:eastAsia="Segoe UI Light" w:cs="Calibri"/>
          <w:color w:val="7F7F7F" w:themeColor="background1" w:themeShade="80"/>
          <w:sz w:val="24"/>
          <w:szCs w:val="24"/>
        </w:rPr>
        <w:t xml:space="preserve">Volunteered in  </w:t>
      </w:r>
      <w:r>
        <w:rPr>
          <w:rFonts w:ascii="Calibri" w:hAnsi="Calibri" w:eastAsia="Segoe UI Light" w:cs="Calibri"/>
          <w:b/>
          <w:color w:val="7F7F7F" w:themeColor="background1" w:themeShade="80"/>
          <w:sz w:val="24"/>
          <w:szCs w:val="24"/>
        </w:rPr>
        <w:t xml:space="preserve">WordCamp Delhi </w:t>
      </w:r>
      <w:r>
        <w:rPr>
          <w:rFonts w:ascii="Calibri" w:hAnsi="Calibri" w:eastAsia="Segoe UI Light" w:cs="Calibri"/>
          <w:color w:val="7F7F7F" w:themeColor="background1" w:themeShade="80"/>
          <w:sz w:val="24"/>
          <w:szCs w:val="24"/>
        </w:rPr>
        <w:t>Wordpress Conference 2017.</w:t>
      </w:r>
    </w:p>
    <w:p>
      <w:pPr>
        <w:pStyle w:val="115"/>
        <w:numPr>
          <w:ilvl w:val="0"/>
          <w:numId w:val="6"/>
        </w:numPr>
        <w:rPr>
          <w:rFonts w:ascii="Calibri" w:hAnsi="Calibri" w:eastAsia="Segoe UI Light" w:cs="Calibri"/>
          <w:color w:val="7F7F7F" w:themeColor="background1" w:themeShade="80"/>
          <w:sz w:val="24"/>
          <w:szCs w:val="24"/>
        </w:rPr>
      </w:pPr>
      <w:r>
        <w:rPr>
          <w:rFonts w:ascii="Calibri" w:hAnsi="Calibri" w:cs="Calibri"/>
          <w:color w:val="7F7F7F" w:themeColor="background1" w:themeShade="80"/>
        </w:rPr>
        <mc:AlternateContent>
          <mc:Choice Requires="wps">
            <w:drawing>
              <wp:anchor distT="0" distB="0" distL="114300" distR="114300" simplePos="0" relativeHeight="1024" behindDoc="1" locked="0" layoutInCell="1" allowOverlap="1">
                <wp:simplePos x="0" y="0"/>
                <wp:positionH relativeFrom="page">
                  <wp:posOffset>292100</wp:posOffset>
                </wp:positionH>
                <wp:positionV relativeFrom="page">
                  <wp:posOffset>9791700</wp:posOffset>
                </wp:positionV>
                <wp:extent cx="5025390" cy="2540"/>
                <wp:effectExtent l="0" t="0" r="0" b="0"/>
                <wp:wrapNone/>
                <wp:docPr id="11" name="Image4"/>
                <wp:cNvGraphicFramePr/>
                <a:graphic xmlns:a="http://schemas.openxmlformats.org/drawingml/2006/main">
                  <a:graphicData uri="http://schemas.microsoft.com/office/word/2010/wordprocessingShape">
                    <wps:wsp>
                      <wps:cNvCnPr/>
                      <wps:spPr>
                        <a:xfrm>
                          <a:off x="0" y="0"/>
                          <a:ext cx="5024880" cy="720"/>
                        </a:xfrm>
                        <a:prstGeom prst="line">
                          <a:avLst/>
                        </a:prstGeom>
                        <a:ln w="3240">
                          <a:solidFill>
                            <a:srgbClr val="E7E6E6"/>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Image4" o:spid="_x0000_s1026" o:spt="20" style="position:absolute;left:0pt;margin-left:23pt;margin-top:771pt;height:0.2pt;width:395.7pt;mso-position-horizontal-relative:page;mso-position-vertical-relative:page;z-index:-503315456;mso-width-relative:page;mso-height-relative:page;" filled="f" stroked="t" coordsize="21600,21600" o:gfxdata="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WAAAAZHJzL1BLAQIUABQAAAAIAIdO4kCoPi7j2gAAAAwB&#10;AAAPAAAAAAAAAAEAIAAAADgAAABkcnMvZG93bnJldi54bWxQSwECFAAUAAAACACHTuJAJpReyJEB&#10;AAAUAwAADgAAAAAAAAABACAAAAA/AQAAZHJzL2Uyb0RvYy54bWxQSwUGAAAAAAYABgBZAQAAQgUA&#10;AAAA&#10;">
                <v:fill on="f" focussize="0,0"/>
                <v:stroke weight="0.25511811023622pt" color="#E7E6E6" joinstyle="miter"/>
                <v:imagedata o:title=""/>
                <o:lock v:ext="edit" aspectratio="f"/>
              </v:line>
            </w:pict>
          </mc:Fallback>
        </mc:AlternateContent>
      </w:r>
      <w:r>
        <w:rPr>
          <w:rFonts w:ascii="Calibri" w:hAnsi="Calibri" w:eastAsia="Segoe UI Light" w:cs="Calibri"/>
          <w:color w:val="7F7F7F" w:themeColor="background1" w:themeShade="80"/>
          <w:sz w:val="24"/>
          <w:szCs w:val="24"/>
        </w:rPr>
        <w:t xml:space="preserve">Represented my College in </w:t>
      </w:r>
      <w:r>
        <w:rPr>
          <w:rFonts w:ascii="Calibri" w:hAnsi="Calibri" w:eastAsia="Segoe UI Light" w:cs="Calibri"/>
          <w:b/>
          <w:color w:val="7F7F7F" w:themeColor="background1" w:themeShade="80"/>
          <w:sz w:val="24"/>
          <w:szCs w:val="24"/>
        </w:rPr>
        <w:t>WordCamp Udaipur</w:t>
      </w:r>
      <w:r>
        <w:rPr>
          <w:rFonts w:ascii="Calibri" w:hAnsi="Calibri" w:eastAsia="Segoe UI Light" w:cs="Calibri"/>
          <w:color w:val="7F7F7F" w:themeColor="background1" w:themeShade="80"/>
          <w:sz w:val="24"/>
          <w:szCs w:val="24"/>
        </w:rPr>
        <w:t xml:space="preserve"> Wordpress Conference 2018.</w:t>
      </w:r>
    </w:p>
    <w:p>
      <w:pPr>
        <w:rPr>
          <w:rFonts w:ascii="Calibri" w:hAnsi="Calibri" w:eastAsia="Segoe UI Light" w:cs="Calibri"/>
          <w:color w:val="7F7F7F" w:themeColor="background1" w:themeShade="80"/>
          <w:sz w:val="24"/>
          <w:szCs w:val="24"/>
        </w:rPr>
      </w:pPr>
    </w:p>
    <w:p>
      <w:pPr>
        <w:rPr>
          <w:rFonts w:ascii="Calibri" w:hAnsi="Calibri" w:cs="Calibri"/>
          <w:color w:val="7F7F7F" w:themeColor="background1" w:themeShade="80"/>
        </w:rPr>
      </w:pPr>
      <w:r>
        <w:rPr>
          <w:rFonts w:ascii="Calibri" w:hAnsi="Calibri" w:eastAsia="Segoe UI Light" w:cs="Calibri"/>
          <w:b/>
          <w:bCs/>
          <w:color w:val="7F7F7F" w:themeColor="background1" w:themeShade="80"/>
          <w:sz w:val="32"/>
          <w:szCs w:val="32"/>
        </w:rPr>
        <w:t>PROFESSIONAL LINKS</w:t>
      </w:r>
    </w:p>
    <w:p>
      <w:pPr>
        <w:pStyle w:val="115"/>
        <w:numPr>
          <w:ilvl w:val="0"/>
          <w:numId w:val="7"/>
        </w:numPr>
        <w:rPr>
          <w:rFonts w:ascii="Calibri" w:hAnsi="Calibri" w:cs="Calibri"/>
          <w:color w:val="7F7F7F" w:themeColor="background1" w:themeShade="80"/>
        </w:rPr>
      </w:pPr>
      <w:r>
        <w:rPr>
          <w:rFonts w:ascii="Calibri" w:hAnsi="Calibri" w:cs="Calibri"/>
          <w:b/>
          <w:bCs/>
          <w:color w:val="7F7F7F" w:themeColor="background1" w:themeShade="80"/>
        </w:rPr>
        <w:t>Github</w:t>
      </w:r>
      <w:r>
        <w:rPr>
          <w:rFonts w:ascii="Calibri" w:hAnsi="Calibri" w:cs="Calibri"/>
          <w:color w:val="7F7F7F" w:themeColor="background1" w:themeShade="80"/>
        </w:rPr>
        <w:t xml:space="preserve">: </w:t>
      </w:r>
      <w:r>
        <w:rPr>
          <w:rFonts w:ascii="Calibri" w:hAnsi="Calibri" w:cs="Calibri"/>
          <w:color w:val="7F7F7F" w:themeColor="background1" w:themeShade="80"/>
        </w:rPr>
        <w:fldChar w:fldCharType="begin"/>
      </w:r>
      <w:r>
        <w:rPr>
          <w:rFonts w:ascii="Calibri" w:hAnsi="Calibri" w:cs="Calibri"/>
          <w:color w:val="7F7F7F" w:themeColor="background1" w:themeShade="80"/>
        </w:rPr>
        <w:instrText xml:space="preserve"> HYPERLINK "https://github.com/xhimanshuz/" \h </w:instrText>
      </w:r>
      <w:r>
        <w:rPr>
          <w:rFonts w:ascii="Calibri" w:hAnsi="Calibri" w:cs="Calibri"/>
          <w:color w:val="7F7F7F" w:themeColor="background1" w:themeShade="80"/>
        </w:rPr>
        <w:fldChar w:fldCharType="separate"/>
      </w:r>
      <w:r>
        <w:rPr>
          <w:rStyle w:val="9"/>
          <w:rFonts w:ascii="Calibri" w:hAnsi="Calibri" w:cs="Calibri"/>
          <w:color w:val="7F7F7F" w:themeColor="background1" w:themeShade="80"/>
        </w:rPr>
        <w:t>https://github.com/xhimanshuz/</w:t>
      </w:r>
      <w:r>
        <w:rPr>
          <w:rStyle w:val="9"/>
          <w:rFonts w:ascii="Calibri" w:hAnsi="Calibri" w:cs="Calibri"/>
          <w:color w:val="7F7F7F" w:themeColor="background1" w:themeShade="80"/>
        </w:rPr>
        <w:fldChar w:fldCharType="end"/>
      </w:r>
    </w:p>
    <w:p>
      <w:pPr>
        <w:pStyle w:val="115"/>
        <w:numPr>
          <w:ilvl w:val="0"/>
          <w:numId w:val="7"/>
        </w:numPr>
        <w:rPr>
          <w:rFonts w:ascii="Calibri" w:hAnsi="Calibri" w:cs="Calibri"/>
          <w:color w:val="7F7F7F" w:themeColor="background1" w:themeShade="80"/>
        </w:rPr>
      </w:pPr>
      <w:r>
        <w:rPr>
          <w:rFonts w:ascii="Calibri" w:hAnsi="Calibri" w:cs="Calibri"/>
          <w:b/>
          <w:bCs/>
          <w:color w:val="7F7F7F" w:themeColor="background1" w:themeShade="80"/>
        </w:rPr>
        <w:t>LinkedIn</w:t>
      </w:r>
      <w:r>
        <w:rPr>
          <w:rFonts w:ascii="Calibri" w:hAnsi="Calibri" w:cs="Calibri"/>
          <w:color w:val="7F7F7F" w:themeColor="background1" w:themeShade="80"/>
        </w:rPr>
        <w:t xml:space="preserve">: </w:t>
      </w:r>
      <w:r>
        <w:rPr>
          <w:rFonts w:ascii="Calibri" w:hAnsi="Calibri" w:cs="Calibri"/>
          <w:color w:val="7F7F7F" w:themeColor="background1" w:themeShade="80"/>
        </w:rPr>
        <w:fldChar w:fldCharType="begin"/>
      </w:r>
      <w:r>
        <w:rPr>
          <w:rFonts w:ascii="Calibri" w:hAnsi="Calibri" w:cs="Calibri"/>
          <w:color w:val="7F7F7F" w:themeColor="background1" w:themeShade="80"/>
        </w:rPr>
        <w:instrText xml:space="preserve"> HYPERLINK "https://www.linkedin.com/in/xhimanshuz/" \h </w:instrText>
      </w:r>
      <w:r>
        <w:rPr>
          <w:rFonts w:ascii="Calibri" w:hAnsi="Calibri" w:cs="Calibri"/>
          <w:color w:val="7F7F7F" w:themeColor="background1" w:themeShade="80"/>
        </w:rPr>
        <w:fldChar w:fldCharType="separate"/>
      </w:r>
      <w:r>
        <w:rPr>
          <w:rStyle w:val="9"/>
          <w:rFonts w:ascii="Calibri" w:hAnsi="Calibri" w:cs="Calibri"/>
          <w:color w:val="7F7F7F" w:themeColor="background1" w:themeShade="80"/>
        </w:rPr>
        <w:t>https://www.linkedin.com/in/xhimanshuz/</w:t>
      </w:r>
      <w:r>
        <w:rPr>
          <w:rStyle w:val="9"/>
          <w:rFonts w:ascii="Calibri" w:hAnsi="Calibri" w:cs="Calibri"/>
          <w:color w:val="7F7F7F" w:themeColor="background1" w:themeShade="80"/>
        </w:rPr>
        <w:fldChar w:fldCharType="end"/>
      </w:r>
    </w:p>
    <w:p>
      <w:pPr>
        <w:pStyle w:val="115"/>
        <w:numPr>
          <w:ilvl w:val="-1"/>
          <w:numId w:val="0"/>
        </w:numPr>
        <w:ind w:left="0" w:firstLine="0"/>
        <w:rPr>
          <w:rStyle w:val="9"/>
          <w:rFonts w:ascii="Calibri" w:hAnsi="Calibri" w:cs="Calibri"/>
          <w:color w:val="7F7F7F" w:themeColor="background1" w:themeShade="80"/>
        </w:rPr>
      </w:pPr>
    </w:p>
    <w:p>
      <w:pPr>
        <w:pStyle w:val="115"/>
        <w:numPr>
          <w:ilvl w:val="-1"/>
          <w:numId w:val="0"/>
        </w:numPr>
        <w:ind w:left="0" w:firstLine="0"/>
        <w:rPr>
          <w:rStyle w:val="9"/>
          <w:rFonts w:ascii="Calibri" w:hAnsi="Calibri" w:cs="Calibri"/>
          <w:b/>
          <w:bCs/>
          <w:color w:val="7F7F7F" w:themeColor="background1" w:themeShade="80"/>
          <w:sz w:val="22"/>
          <w:szCs w:val="22"/>
          <w:u w:val="none"/>
        </w:rPr>
      </w:pPr>
      <w:r>
        <w:rPr>
          <w:rStyle w:val="9"/>
          <w:rFonts w:ascii="Calibri" w:hAnsi="Calibri" w:cs="Calibri"/>
          <w:b/>
          <w:bCs/>
          <w:color w:val="7F7F7F" w:themeColor="background1" w:themeShade="80"/>
          <w:sz w:val="32"/>
          <w:szCs w:val="32"/>
          <w:u w:val="none"/>
        </w:rPr>
        <w:t>Contact Detail</w:t>
      </w:r>
    </w:p>
    <w:p>
      <w:pPr>
        <w:pStyle w:val="115"/>
        <w:numPr>
          <w:ilvl w:val="0"/>
          <w:numId w:val="8"/>
        </w:numPr>
        <w:ind w:left="420" w:hanging="420"/>
        <w:rPr>
          <w:rFonts w:ascii="Calibri" w:hAnsi="Calibri" w:cs="Calibri"/>
          <w:color w:val="7F7F7F" w:themeColor="background1" w:themeShade="80"/>
        </w:rPr>
      </w:pPr>
      <w:r>
        <w:rPr>
          <w:rFonts w:ascii="Calibri" w:hAnsi="Calibri" w:cs="Calibri"/>
          <w:color w:val="7F7F7F" w:themeColor="background1" w:themeShade="80"/>
        </w:rPr>
        <w:t>IRC: crimastergogo @freenode</w:t>
      </w:r>
    </w:p>
    <w:p>
      <w:pPr>
        <w:pStyle w:val="115"/>
        <w:numPr>
          <w:ilvl w:val="0"/>
          <w:numId w:val="8"/>
        </w:numPr>
        <w:ind w:left="420" w:hanging="420"/>
        <w:rPr>
          <w:rFonts w:ascii="Calibri" w:hAnsi="Calibri" w:cs="Calibri"/>
          <w:color w:val="7F7F7F" w:themeColor="background1" w:themeShade="80"/>
        </w:rPr>
      </w:pPr>
      <w:r>
        <w:rPr>
          <w:rFonts w:ascii="Calibri" w:hAnsi="Calibri" w:cs="Calibri"/>
          <w:color w:val="7F7F7F" w:themeColor="background1" w:themeShade="80"/>
        </w:rPr>
        <w:t>Discord: crimastergogo</w:t>
      </w:r>
    </w:p>
    <w:p>
      <w:pPr>
        <w:pStyle w:val="115"/>
        <w:numPr>
          <w:ilvl w:val="0"/>
          <w:numId w:val="8"/>
        </w:numPr>
        <w:ind w:left="420" w:hanging="420"/>
        <w:rPr>
          <w:rFonts w:ascii="Calibri" w:hAnsi="Calibri" w:cs="Calibri"/>
          <w:color w:val="7F7F7F" w:themeColor="background1" w:themeShade="80"/>
        </w:rPr>
      </w:pPr>
      <w:r>
        <w:rPr>
          <w:rFonts w:ascii="Calibri" w:hAnsi="Calibri" w:cs="Calibri"/>
          <w:color w:val="7F7F7F" w:themeColor="background1" w:themeShade="80"/>
        </w:rPr>
        <w:t xml:space="preserve">Other E-Mail: </w:t>
      </w:r>
      <w:r>
        <w:rPr>
          <w:rFonts w:ascii="Calibri" w:hAnsi="Calibri" w:cs="Calibri"/>
          <w:color w:val="7F7F7F" w:themeColor="background1" w:themeShade="80"/>
        </w:rPr>
        <w:fldChar w:fldCharType="begin"/>
      </w:r>
      <w:r>
        <w:rPr>
          <w:rFonts w:ascii="Calibri" w:hAnsi="Calibri" w:cs="Calibri"/>
          <w:color w:val="7F7F7F" w:themeColor="background1" w:themeShade="80"/>
        </w:rPr>
        <w:instrText xml:space="preserve"> HYPERLINK "mailto:hi.himanshu14@gmail.com" </w:instrText>
      </w:r>
      <w:r>
        <w:rPr>
          <w:rFonts w:ascii="Calibri" w:hAnsi="Calibri" w:cs="Calibri"/>
          <w:color w:val="7F7F7F" w:themeColor="background1" w:themeShade="80"/>
        </w:rPr>
        <w:fldChar w:fldCharType="separate"/>
      </w:r>
      <w:r>
        <w:rPr>
          <w:rStyle w:val="7"/>
          <w:rFonts w:ascii="Calibri" w:hAnsi="Calibri" w:cs="Calibri"/>
        </w:rPr>
        <w:t>hi.himanshu14@gmail.com</w:t>
      </w:r>
      <w:r>
        <w:rPr>
          <w:rFonts w:ascii="Calibri" w:hAnsi="Calibri" w:cs="Calibri"/>
          <w:color w:val="7F7F7F" w:themeColor="background1" w:themeShade="80"/>
        </w:rPr>
        <w:fldChar w:fldCharType="end"/>
      </w:r>
    </w:p>
    <w:sectPr>
      <w:pgSz w:w="12240" w:h="15840"/>
      <w:pgMar w:top="720" w:right="720" w:bottom="720" w:left="720" w:header="0" w:footer="0" w:gutter="0"/>
      <w:pgNumType w:fmt="decimal"/>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Serif"/>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panose1 w:val="020F0502020204030204"/>
    <w:charset w:val="86"/>
    <w:family w:val="swiss"/>
    <w:pitch w:val="default"/>
    <w:sig w:usb0="A00002EF" w:usb1="4000207B" w:usb2="00000000" w:usb3="00000000" w:csb0="2000009F" w:csb1="00000000"/>
  </w:font>
  <w:font w:name="SimSun">
    <w:altName w:val="Monospace"/>
    <w:panose1 w:val="00000000000000000000"/>
    <w:charset w:val="86"/>
    <w:family w:val="auto"/>
    <w:pitch w:val="default"/>
    <w:sig w:usb0="00000000" w:usb1="00000000" w:usb2="00000000" w:usb3="00000000" w:csb0="00000000" w:csb1="00000000"/>
  </w:font>
  <w:font w:name="SimSun">
    <w:altName w:val="Serif"/>
    <w:panose1 w:val="02010600030101010101"/>
    <w:charset w:val="86"/>
    <w:family w:val="auto"/>
    <w:pitch w:val="default"/>
    <w:sig w:usb0="00000000" w:usb1="00000000" w:usb2="00000010" w:usb3="00000000" w:csb0="00040001" w:csb1="00000000"/>
  </w:font>
  <w:font w:name="Calibri">
    <w:panose1 w:val="020F0502020204030204"/>
    <w:charset w:val="86"/>
    <w:family w:val="swiss"/>
    <w:pitch w:val="default"/>
    <w:sig w:usb0="A00002EF" w:usb1="4000207B" w:usb2="00000000" w:usb3="00000000" w:csb0="2000009F" w:csb1="00000000"/>
  </w:font>
  <w:font w:name="Calibri">
    <w:panose1 w:val="020F0502020204030204"/>
    <w:charset w:val="86"/>
    <w:family w:val="auto"/>
    <w:pitch w:val="default"/>
    <w:sig w:usb0="A00002EF" w:usb1="4000207B" w:usb2="00000000" w:usb3="00000000" w:csb0="2000009F" w:csb1="00000000"/>
  </w:font>
  <w:font w:name="Liberation Serif">
    <w:panose1 w:val="02020603050405020304"/>
    <w:charset w:val="01"/>
    <w:family w:val="roman"/>
    <w:pitch w:val="default"/>
    <w:sig w:usb0="E0000AFF" w:usb1="500078FF" w:usb2="00000021" w:usb3="00000000" w:csb0="600001BF" w:csb1="DFF70000"/>
  </w:font>
  <w:font w:name="Lohit Devanagari">
    <w:altName w:val="Pothana2000"/>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Light">
    <w:altName w:val="Pothana2000"/>
    <w:panose1 w:val="00000000000000000000"/>
    <w:charset w:val="01"/>
    <w:family w:val="roman"/>
    <w:pitch w:val="default"/>
    <w:sig w:usb0="00000000" w:usb1="00000000" w:usb2="00000000" w:usb3="00000000" w:csb0="00000000" w:csb1="00000000"/>
  </w:font>
  <w:font w:name="OpenSymbol">
    <w:altName w:val="Pothana2000"/>
    <w:panose1 w:val="00000000000000000000"/>
    <w:charset w:val="01"/>
    <w:family w:val="roman"/>
    <w:pitch w:val="default"/>
    <w:sig w:usb0="00000000" w:usb1="00000000" w:usb2="00000000" w:usb3="00000000" w:csb0="00000000" w:csb1="00000000"/>
  </w:font>
  <w:font w:name="Liberation Sans">
    <w:panose1 w:val="020B0604020202020204"/>
    <w:charset w:val="01"/>
    <w:family w:val="roman"/>
    <w:pitch w:val="default"/>
    <w:sig w:usb0="E0000AFF" w:usb1="500078FF" w:usb2="00000021" w:usb3="00000000" w:csb0="600001BF" w:csb1="DFF70000"/>
  </w:font>
  <w:font w:name="Noto Sans CJK SC Regular">
    <w:altName w:val="Pothana2000"/>
    <w:panose1 w:val="00000000000000000000"/>
    <w:charset w:val="00"/>
    <w:family w:val="auto"/>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 w:name="Serif">
    <w:altName w:val="Times New Roman"/>
    <w:panose1 w:val="02060603050605020204"/>
    <w:charset w:val="00"/>
    <w:family w:val="auto"/>
    <w:pitch w:val="default"/>
    <w:sig w:usb0="00000000" w:usb1="00000000" w:usb2="00000000" w:usb3="00000000" w:csb0="001D016D" w:csb1="00000000"/>
  </w:font>
  <w:font w:name="Monospace">
    <w:altName w:val="Times New Roman"/>
    <w:panose1 w:val="020B0609030804020204"/>
    <w:charset w:val="00"/>
    <w:family w:val="auto"/>
    <w:pitch w:val="default"/>
    <w:sig w:usb0="00000000" w:usb1="00000000" w:usb2="00000000" w:usb3="00000000" w:csb0="001D016D" w:csb1="00000000"/>
  </w:font>
  <w:font w:name="Calibri">
    <w:panose1 w:val="020F0502020204030204"/>
    <w:charset w:val="00"/>
    <w:family w:val="auto"/>
    <w:pitch w:val="default"/>
    <w:sig w:usb0="A00002EF" w:usb1="4000207B" w:usb2="00000000" w:usb3="00000000" w:csb0="2000009F" w:csb1="00000000"/>
  </w:font>
  <w:font w:name="Serif">
    <w:altName w:val="Serif"/>
    <w:panose1 w:val="02010600030101010101"/>
    <w:charset w:val="86"/>
    <w:family w:val="auto"/>
    <w:pitch w:val="default"/>
    <w:sig w:usb0="00000000" w:usb1="00000000" w:usb2="00000010" w:usb3="00000000" w:csb0="00040001" w:csb1="00000000"/>
  </w:font>
  <w:font w:name="3270Medium Nerd Font">
    <w:panose1 w:val="02000609000000000000"/>
    <w:charset w:val="00"/>
    <w:family w:val="auto"/>
    <w:pitch w:val="default"/>
    <w:sig w:usb0="200000AF" w:usb1="12003822" w:usb2="00000030" w:usb3="00000000" w:csb0="80000011" w:csb1="014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DE95B5"/>
    <w:multiLevelType w:val="multilevel"/>
    <w:tmpl w:val="9ADE95B5"/>
    <w:lvl w:ilvl="0" w:tentative="0">
      <w:start w:val="1"/>
      <w:numFmt w:val="bullet"/>
      <w:lvlText w:val=""/>
      <w:lvlJc w:val="left"/>
      <w:pPr>
        <w:ind w:left="720" w:firstLine="0"/>
      </w:pPr>
      <w:rPr>
        <w:rFonts w:hint="default" w:ascii="Symbol" w:hAnsi="Symbol" w:cs="Symbol"/>
        <w:sz w:val="24"/>
      </w:rPr>
    </w:lvl>
    <w:lvl w:ilvl="1" w:tentative="0">
      <w:start w:val="1"/>
      <w:numFmt w:val="none"/>
      <w:suff w:val="nothing"/>
      <w:lvlText w:val=""/>
      <w:lvlJc w:val="left"/>
      <w:pPr>
        <w:ind w:left="1080" w:firstLine="0"/>
      </w:pPr>
    </w:lvl>
    <w:lvl w:ilvl="2" w:tentative="0">
      <w:start w:val="1"/>
      <w:numFmt w:val="none"/>
      <w:suff w:val="nothing"/>
      <w:lvlText w:val=""/>
      <w:lvlJc w:val="left"/>
      <w:pPr>
        <w:ind w:left="1440" w:firstLine="0"/>
      </w:pPr>
    </w:lvl>
    <w:lvl w:ilvl="3" w:tentative="0">
      <w:start w:val="1"/>
      <w:numFmt w:val="none"/>
      <w:suff w:val="nothing"/>
      <w:lvlText w:val=""/>
      <w:lvlJc w:val="left"/>
      <w:pPr>
        <w:ind w:left="1800" w:firstLine="0"/>
      </w:pPr>
    </w:lvl>
    <w:lvl w:ilvl="4" w:tentative="0">
      <w:start w:val="1"/>
      <w:numFmt w:val="none"/>
      <w:suff w:val="nothing"/>
      <w:lvlText w:val=""/>
      <w:lvlJc w:val="left"/>
      <w:pPr>
        <w:ind w:left="2160" w:firstLine="0"/>
      </w:pPr>
    </w:lvl>
    <w:lvl w:ilvl="5" w:tentative="0">
      <w:start w:val="1"/>
      <w:numFmt w:val="none"/>
      <w:suff w:val="nothing"/>
      <w:lvlText w:val=""/>
      <w:lvlJc w:val="left"/>
      <w:pPr>
        <w:ind w:left="2520" w:firstLine="0"/>
      </w:pPr>
    </w:lvl>
    <w:lvl w:ilvl="6" w:tentative="0">
      <w:start w:val="1"/>
      <w:numFmt w:val="none"/>
      <w:suff w:val="nothing"/>
      <w:lvlText w:val=""/>
      <w:lvlJc w:val="left"/>
      <w:pPr>
        <w:ind w:left="2880" w:firstLine="0"/>
      </w:pPr>
    </w:lvl>
    <w:lvl w:ilvl="7" w:tentative="0">
      <w:start w:val="1"/>
      <w:numFmt w:val="none"/>
      <w:suff w:val="nothing"/>
      <w:lvlText w:val=""/>
      <w:lvlJc w:val="left"/>
      <w:pPr>
        <w:ind w:left="3240" w:firstLine="0"/>
      </w:pPr>
    </w:lvl>
    <w:lvl w:ilvl="8" w:tentative="0">
      <w:start w:val="1"/>
      <w:numFmt w:val="none"/>
      <w:suff w:val="nothing"/>
      <w:lvlText w:val=""/>
      <w:lvlJc w:val="left"/>
      <w:pPr>
        <w:ind w:left="3600" w:firstLine="0"/>
      </w:pPr>
    </w:lvl>
  </w:abstractNum>
  <w:abstractNum w:abstractNumId="1">
    <w:nsid w:val="9FFD1B56"/>
    <w:multiLevelType w:val="multilevel"/>
    <w:tmpl w:val="9FFD1B56"/>
    <w:lvl w:ilvl="0" w:tentative="0">
      <w:start w:val="1"/>
      <w:numFmt w:val="bullet"/>
      <w:lvlText w:val=""/>
      <w:lvlJc w:val="left"/>
      <w:pPr>
        <w:ind w:left="720" w:hanging="360"/>
      </w:pPr>
      <w:rPr>
        <w:rFonts w:hint="default" w:ascii="Symbol" w:hAnsi="Symbol" w:cs="Symbol"/>
        <w:b/>
        <w:sz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2">
    <w:nsid w:val="DDBF380D"/>
    <w:multiLevelType w:val="singleLevel"/>
    <w:tmpl w:val="DDBF380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D7FF5D3"/>
    <w:multiLevelType w:val="multilevel"/>
    <w:tmpl w:val="ED7FF5D3"/>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4">
    <w:nsid w:val="F2ECBFDE"/>
    <w:multiLevelType w:val="multilevel"/>
    <w:tmpl w:val="F2ECBFDE"/>
    <w:lvl w:ilvl="0" w:tentative="0">
      <w:start w:val="1"/>
      <w:numFmt w:val="bullet"/>
      <w:lvlText w:val=""/>
      <w:lvlJc w:val="left"/>
      <w:pPr>
        <w:ind w:left="720" w:hanging="360"/>
      </w:pPr>
      <w:rPr>
        <w:rFonts w:hint="default" w:ascii="Symbol" w:hAnsi="Symbol" w:cs="Symbol"/>
        <w:sz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5">
    <w:nsid w:val="FEF8DE27"/>
    <w:multiLevelType w:val="singleLevel"/>
    <w:tmpl w:val="FEF8DE2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3BEB16D6"/>
    <w:multiLevelType w:val="singleLevel"/>
    <w:tmpl w:val="3BEB16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5EBEC010"/>
    <w:multiLevelType w:val="multilevel"/>
    <w:tmpl w:val="5EBEC010"/>
    <w:lvl w:ilvl="0" w:tentative="0">
      <w:start w:val="1"/>
      <w:numFmt w:val="bullet"/>
      <w:lvlText w:val=""/>
      <w:lvlJc w:val="left"/>
      <w:pPr>
        <w:tabs>
          <w:tab w:val="left" w:pos="720"/>
        </w:tabs>
        <w:ind w:left="720" w:hanging="360"/>
      </w:pPr>
      <w:rPr>
        <w:rFonts w:hint="default" w:ascii="Symbol" w:hAnsi="Symbol" w:cs="OpenSymbol"/>
        <w:sz w:val="24"/>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num w:numId="1">
    <w:abstractNumId w:val="2"/>
  </w:num>
  <w:num w:numId="2">
    <w:abstractNumId w:val="0"/>
  </w:num>
  <w:num w:numId="3">
    <w:abstractNumId w:val="1"/>
  </w:num>
  <w:num w:numId="4">
    <w:abstractNumId w:val="7"/>
  </w:num>
  <w:num w:numId="5">
    <w:abstractNumId w:val="5"/>
  </w:num>
  <w:num w:numId="6">
    <w:abstractNumId w:val="4"/>
  </w:num>
  <w:num w:numId="7">
    <w:abstractNumId w:val="3"/>
  </w:num>
  <w:num w:numId="8">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nu">
    <w15:presenceInfo w15:providerId="None" w15:userId="gn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trackRevisions w:val="1"/>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2"/>
  </w:compat>
  <w:rsids>
    <w:rsidRoot w:val="00000000"/>
    <w:rsid w:val="1DBE9C62"/>
    <w:rsid w:val="1DBF4619"/>
    <w:rsid w:val="1E679EDD"/>
    <w:rsid w:val="1EBF4843"/>
    <w:rsid w:val="279F4BF5"/>
    <w:rsid w:val="28FF1DD7"/>
    <w:rsid w:val="2CB622E0"/>
    <w:rsid w:val="2FF7A79C"/>
    <w:rsid w:val="339A1DD2"/>
    <w:rsid w:val="33B7F15E"/>
    <w:rsid w:val="37B76759"/>
    <w:rsid w:val="37F61F3B"/>
    <w:rsid w:val="39DA7274"/>
    <w:rsid w:val="3B9F7C19"/>
    <w:rsid w:val="3DCFB317"/>
    <w:rsid w:val="3DD1E2F6"/>
    <w:rsid w:val="3DEE7297"/>
    <w:rsid w:val="3EFFC50E"/>
    <w:rsid w:val="3F5EEC0F"/>
    <w:rsid w:val="3FBB9659"/>
    <w:rsid w:val="43FF92D5"/>
    <w:rsid w:val="462E4EBE"/>
    <w:rsid w:val="4DD166CC"/>
    <w:rsid w:val="4F3F1FF9"/>
    <w:rsid w:val="55F73A41"/>
    <w:rsid w:val="567B2B46"/>
    <w:rsid w:val="58F831EF"/>
    <w:rsid w:val="59F27C93"/>
    <w:rsid w:val="5A4F2D86"/>
    <w:rsid w:val="5CD7A5F4"/>
    <w:rsid w:val="5D3BE909"/>
    <w:rsid w:val="5EEF25CA"/>
    <w:rsid w:val="5EEF810D"/>
    <w:rsid w:val="5EF710AF"/>
    <w:rsid w:val="5EF96B04"/>
    <w:rsid w:val="5F3EF6CA"/>
    <w:rsid w:val="5FDF0313"/>
    <w:rsid w:val="5FFF7B1D"/>
    <w:rsid w:val="5FFF840C"/>
    <w:rsid w:val="6572BEF6"/>
    <w:rsid w:val="65A48920"/>
    <w:rsid w:val="65F97347"/>
    <w:rsid w:val="65FC2E2A"/>
    <w:rsid w:val="669EF7F9"/>
    <w:rsid w:val="677E2A8B"/>
    <w:rsid w:val="67BF5F65"/>
    <w:rsid w:val="67FE15E6"/>
    <w:rsid w:val="68F97F0E"/>
    <w:rsid w:val="6B7E87A0"/>
    <w:rsid w:val="6BFA0FF2"/>
    <w:rsid w:val="6DFD6750"/>
    <w:rsid w:val="6ED7B9DC"/>
    <w:rsid w:val="6EEE8801"/>
    <w:rsid w:val="6F398541"/>
    <w:rsid w:val="6F668F6B"/>
    <w:rsid w:val="6F6FDBE2"/>
    <w:rsid w:val="6F7B3694"/>
    <w:rsid w:val="6FBFE423"/>
    <w:rsid w:val="6FEFEC1B"/>
    <w:rsid w:val="6FF592FA"/>
    <w:rsid w:val="71EB21C1"/>
    <w:rsid w:val="72E41FA3"/>
    <w:rsid w:val="75E11D2D"/>
    <w:rsid w:val="76FC80C9"/>
    <w:rsid w:val="7774B7A4"/>
    <w:rsid w:val="777D97C6"/>
    <w:rsid w:val="777DA74B"/>
    <w:rsid w:val="77DB5C26"/>
    <w:rsid w:val="79FE47C3"/>
    <w:rsid w:val="7AAE3946"/>
    <w:rsid w:val="7B3ECE7B"/>
    <w:rsid w:val="7BE30DD5"/>
    <w:rsid w:val="7BF4B8CA"/>
    <w:rsid w:val="7CC3B18A"/>
    <w:rsid w:val="7D1F2CD9"/>
    <w:rsid w:val="7D5A31E2"/>
    <w:rsid w:val="7D77F367"/>
    <w:rsid w:val="7DBF4923"/>
    <w:rsid w:val="7DDF4A7D"/>
    <w:rsid w:val="7E5F114A"/>
    <w:rsid w:val="7EFF33B9"/>
    <w:rsid w:val="7FB44662"/>
    <w:rsid w:val="7FB6F122"/>
    <w:rsid w:val="7FD68DCE"/>
    <w:rsid w:val="7FDF2072"/>
    <w:rsid w:val="7FE7C537"/>
    <w:rsid w:val="7FEB3142"/>
    <w:rsid w:val="7FEEFBB3"/>
    <w:rsid w:val="7FEF6F05"/>
    <w:rsid w:val="7FF59D51"/>
    <w:rsid w:val="7FFB155B"/>
    <w:rsid w:val="7FFBAC26"/>
    <w:rsid w:val="7FFBD15C"/>
    <w:rsid w:val="7FFEFD9D"/>
    <w:rsid w:val="87F12FAC"/>
    <w:rsid w:val="893DFE40"/>
    <w:rsid w:val="8FFF44DE"/>
    <w:rsid w:val="935E1E6B"/>
    <w:rsid w:val="973ECDD4"/>
    <w:rsid w:val="98FF91F4"/>
    <w:rsid w:val="99F6B895"/>
    <w:rsid w:val="9D9E8745"/>
    <w:rsid w:val="9DB6BAC0"/>
    <w:rsid w:val="9E292D05"/>
    <w:rsid w:val="9EF747BD"/>
    <w:rsid w:val="ABEF0F10"/>
    <w:rsid w:val="ADFE61E6"/>
    <w:rsid w:val="AE9E20BC"/>
    <w:rsid w:val="AF7E842C"/>
    <w:rsid w:val="AFEF3170"/>
    <w:rsid w:val="B0F721CC"/>
    <w:rsid w:val="B74B8334"/>
    <w:rsid w:val="B75F3516"/>
    <w:rsid w:val="B9CFA4F6"/>
    <w:rsid w:val="BA9360A4"/>
    <w:rsid w:val="BAA7D9D6"/>
    <w:rsid w:val="BBDE3DE3"/>
    <w:rsid w:val="BBEB55B8"/>
    <w:rsid w:val="BCE9B5F5"/>
    <w:rsid w:val="BDDD85F1"/>
    <w:rsid w:val="BEB970B1"/>
    <w:rsid w:val="BEEEF4D8"/>
    <w:rsid w:val="BF3F21D8"/>
    <w:rsid w:val="BFD9A52A"/>
    <w:rsid w:val="C1FE7A17"/>
    <w:rsid w:val="CB75244D"/>
    <w:rsid w:val="CF5B5A22"/>
    <w:rsid w:val="CFF7D051"/>
    <w:rsid w:val="D76F2787"/>
    <w:rsid w:val="DBC5D76E"/>
    <w:rsid w:val="DCB907FA"/>
    <w:rsid w:val="DDF3C212"/>
    <w:rsid w:val="DDFFA722"/>
    <w:rsid w:val="DF7B6695"/>
    <w:rsid w:val="DFF65F87"/>
    <w:rsid w:val="DFFB4F61"/>
    <w:rsid w:val="E35E1349"/>
    <w:rsid w:val="E3E55A0D"/>
    <w:rsid w:val="E5FF66A6"/>
    <w:rsid w:val="E77F1B9E"/>
    <w:rsid w:val="E7DBF827"/>
    <w:rsid w:val="EEF78493"/>
    <w:rsid w:val="EEFE11CD"/>
    <w:rsid w:val="EF7F81A2"/>
    <w:rsid w:val="EFB767F7"/>
    <w:rsid w:val="EFDF63E6"/>
    <w:rsid w:val="EFFD310F"/>
    <w:rsid w:val="F0A205D7"/>
    <w:rsid w:val="F3BFB736"/>
    <w:rsid w:val="F427FAF3"/>
    <w:rsid w:val="F54C9246"/>
    <w:rsid w:val="F6BBA55E"/>
    <w:rsid w:val="F6DF4D95"/>
    <w:rsid w:val="F7F5A326"/>
    <w:rsid w:val="F7FDB905"/>
    <w:rsid w:val="F95BFA87"/>
    <w:rsid w:val="FAFDBF3B"/>
    <w:rsid w:val="FB32AF67"/>
    <w:rsid w:val="FB774BD1"/>
    <w:rsid w:val="FBB7F330"/>
    <w:rsid w:val="FBFF2E0B"/>
    <w:rsid w:val="FD373D8A"/>
    <w:rsid w:val="FD57AC95"/>
    <w:rsid w:val="FD77D853"/>
    <w:rsid w:val="FDB3E67B"/>
    <w:rsid w:val="FEBF01EA"/>
    <w:rsid w:val="FF6EA843"/>
    <w:rsid w:val="FF7D5ACE"/>
    <w:rsid w:val="FF7E324B"/>
    <w:rsid w:val="FFA3019D"/>
    <w:rsid w:val="FFAFE17C"/>
    <w:rsid w:val="FFCFEFCE"/>
    <w:rsid w:val="FFD6C26B"/>
    <w:rsid w:val="FFE9AD87"/>
    <w:rsid w:val="FFEEC3C4"/>
    <w:rsid w:val="FFF4BA03"/>
    <w:rsid w:val="FFF7B23E"/>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0" w:line="240" w:lineRule="auto"/>
      <w:jc w:val="left"/>
    </w:pPr>
    <w:rPr>
      <w:rFonts w:ascii="Times New Roman" w:hAnsi="Times New Roman" w:cs="Times New Roman" w:eastAsiaTheme="minorEastAsia"/>
      <w:color w:val="auto"/>
      <w:kern w:val="0"/>
      <w:sz w:val="22"/>
      <w:szCs w:val="22"/>
      <w:lang w:val="en-IN" w:eastAsia="en-IN" w:bidi="ar-SA"/>
    </w:rPr>
  </w:style>
  <w:style w:type="paragraph" w:styleId="2">
    <w:name w:val="heading 1"/>
    <w:basedOn w:val="1"/>
    <w:next w:val="1"/>
    <w:link w:val="10"/>
    <w:qFormat/>
    <w:uiPriority w:val="0"/>
    <w:pPr>
      <w:keepNext/>
      <w:keepLines/>
      <w:widowControl w:val="0"/>
      <w:bidi w:val="0"/>
      <w:spacing w:before="480" w:after="120" w:line="240" w:lineRule="auto"/>
      <w:jc w:val="left"/>
      <w:outlineLvl w:val="0"/>
    </w:pPr>
    <w:rPr>
      <w:rFonts w:ascii="Liberation Serif" w:hAnsi="Liberation Serif" w:eastAsia="Liberation Serif" w:cs="Liberation Serif"/>
      <w:b/>
      <w:sz w:val="48"/>
      <w:szCs w:val="48"/>
      <w:lang w:val="en-IN" w:eastAsia="zh-CN" w:bidi="hi-IN"/>
    </w:rPr>
  </w:style>
  <w:style w:type="character" w:default="1" w:styleId="6">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uiPriority w:val="0"/>
    <w:pPr>
      <w:spacing w:before="0" w:after="140" w:line="276" w:lineRule="auto"/>
    </w:pPr>
  </w:style>
  <w:style w:type="paragraph" w:styleId="4">
    <w:name w:val="caption"/>
    <w:basedOn w:val="1"/>
    <w:next w:val="1"/>
    <w:qFormat/>
    <w:uiPriority w:val="0"/>
    <w:pPr>
      <w:suppressLineNumbers/>
      <w:spacing w:before="120" w:after="120"/>
    </w:pPr>
    <w:rPr>
      <w:rFonts w:cs="Lohit Devanagari"/>
      <w:i/>
      <w:iCs/>
      <w:sz w:val="24"/>
      <w:szCs w:val="24"/>
    </w:rPr>
  </w:style>
  <w:style w:type="paragraph" w:styleId="5">
    <w:name w:val="List"/>
    <w:basedOn w:val="3"/>
    <w:uiPriority w:val="0"/>
    <w:rPr>
      <w:rFonts w:cs="Lohit Devanagari"/>
    </w:rPr>
  </w:style>
  <w:style w:type="character" w:styleId="7">
    <w:name w:val="Hyperlink"/>
    <w:basedOn w:val="6"/>
    <w:semiHidden/>
    <w:unhideWhenUsed/>
    <w:uiPriority w:val="99"/>
    <w:rPr>
      <w:color w:val="0000FF"/>
      <w:u w:val="single"/>
    </w:rPr>
  </w:style>
  <w:style w:type="character" w:customStyle="1" w:styleId="9">
    <w:name w:val="Internet Link"/>
    <w:basedOn w:val="6"/>
    <w:unhideWhenUsed/>
    <w:uiPriority w:val="99"/>
    <w:rPr>
      <w:color w:val="0000FF" w:themeColor="hyperlink"/>
      <w:u w:val="single"/>
    </w:rPr>
  </w:style>
  <w:style w:type="character" w:customStyle="1" w:styleId="10">
    <w:name w:val="Heading 1 Char"/>
    <w:basedOn w:val="6"/>
    <w:link w:val="2"/>
    <w:qFormat/>
    <w:uiPriority w:val="0"/>
    <w:rPr>
      <w:rFonts w:ascii="Liberation Serif" w:hAnsi="Liberation Serif" w:eastAsia="Liberation Serif" w:cs="Liberation Serif"/>
      <w:b/>
      <w:sz w:val="48"/>
      <w:szCs w:val="48"/>
      <w:lang w:val="en-IN" w:eastAsia="zh-CN" w:bidi="hi-IN"/>
    </w:rPr>
  </w:style>
  <w:style w:type="character" w:customStyle="1" w:styleId="11">
    <w:name w:val="Strong Emphasis"/>
    <w:qFormat/>
    <w:uiPriority w:val="0"/>
    <w:rPr>
      <w:b/>
      <w:bCs/>
    </w:rPr>
  </w:style>
  <w:style w:type="character" w:customStyle="1" w:styleId="12">
    <w:name w:val="ListLabel 1"/>
    <w:qFormat/>
    <w:uiPriority w:val="0"/>
    <w:rPr>
      <w:rFonts w:cs="Courier New"/>
    </w:rPr>
  </w:style>
  <w:style w:type="character" w:customStyle="1" w:styleId="13">
    <w:name w:val="ListLabel 2"/>
    <w:qFormat/>
    <w:uiPriority w:val="0"/>
    <w:rPr>
      <w:rFonts w:cs="Courier New"/>
    </w:rPr>
  </w:style>
  <w:style w:type="character" w:customStyle="1" w:styleId="14">
    <w:name w:val="ListLabel 3"/>
    <w:qFormat/>
    <w:uiPriority w:val="0"/>
    <w:rPr>
      <w:rFonts w:cs="Courier New"/>
    </w:rPr>
  </w:style>
  <w:style w:type="character" w:customStyle="1" w:styleId="15">
    <w:name w:val="ListLabel 4"/>
    <w:qFormat/>
    <w:uiPriority w:val="0"/>
    <w:rPr>
      <w:rFonts w:cs="Courier New"/>
    </w:rPr>
  </w:style>
  <w:style w:type="character" w:customStyle="1" w:styleId="16">
    <w:name w:val="ListLabel 5"/>
    <w:qFormat/>
    <w:uiPriority w:val="0"/>
    <w:rPr>
      <w:rFonts w:cs="Courier New"/>
    </w:rPr>
  </w:style>
  <w:style w:type="character" w:customStyle="1" w:styleId="17">
    <w:name w:val="ListLabel 6"/>
    <w:qFormat/>
    <w:uiPriority w:val="0"/>
    <w:rPr>
      <w:rFonts w:cs="Courier New"/>
    </w:rPr>
  </w:style>
  <w:style w:type="character" w:customStyle="1" w:styleId="18">
    <w:name w:val="ListLabel 7"/>
    <w:qFormat/>
    <w:uiPriority w:val="0"/>
    <w:rPr>
      <w:rFonts w:cs="Courier New"/>
    </w:rPr>
  </w:style>
  <w:style w:type="character" w:customStyle="1" w:styleId="19">
    <w:name w:val="ListLabel 8"/>
    <w:qFormat/>
    <w:uiPriority w:val="0"/>
    <w:rPr>
      <w:rFonts w:cs="Courier New"/>
    </w:rPr>
  </w:style>
  <w:style w:type="character" w:customStyle="1" w:styleId="20">
    <w:name w:val="ListLabel 9"/>
    <w:qFormat/>
    <w:uiPriority w:val="0"/>
    <w:rPr>
      <w:rFonts w:cs="Courier New"/>
    </w:rPr>
  </w:style>
  <w:style w:type="character" w:customStyle="1" w:styleId="21">
    <w:name w:val="ListLabel 10"/>
    <w:qFormat/>
    <w:uiPriority w:val="0"/>
    <w:rPr>
      <w:rFonts w:cs="Courier New"/>
    </w:rPr>
  </w:style>
  <w:style w:type="character" w:customStyle="1" w:styleId="22">
    <w:name w:val="ListLabel 11"/>
    <w:qFormat/>
    <w:uiPriority w:val="0"/>
    <w:rPr>
      <w:rFonts w:cs="Courier New"/>
    </w:rPr>
  </w:style>
  <w:style w:type="character" w:customStyle="1" w:styleId="23">
    <w:name w:val="ListLabel 12"/>
    <w:qFormat/>
    <w:uiPriority w:val="0"/>
    <w:rPr>
      <w:rFonts w:cs="Courier New"/>
    </w:rPr>
  </w:style>
  <w:style w:type="character" w:customStyle="1" w:styleId="24">
    <w:name w:val="ListLabel 51"/>
    <w:qFormat/>
    <w:uiPriority w:val="0"/>
  </w:style>
  <w:style w:type="character" w:customStyle="1" w:styleId="25">
    <w:name w:val="ListLabel 52"/>
    <w:qFormat/>
    <w:uiPriority w:val="0"/>
    <w:rPr>
      <w:rFonts w:ascii="Arial" w:hAnsi="Arial" w:cs="Symbol"/>
      <w:sz w:val="24"/>
    </w:rPr>
  </w:style>
  <w:style w:type="character" w:customStyle="1" w:styleId="26">
    <w:name w:val="ListLabel 53"/>
    <w:qFormat/>
    <w:uiPriority w:val="0"/>
    <w:rPr>
      <w:rFonts w:ascii="Arial" w:hAnsi="Arial" w:cs="Symbol"/>
      <w:sz w:val="24"/>
    </w:rPr>
  </w:style>
  <w:style w:type="character" w:customStyle="1" w:styleId="27">
    <w:name w:val="ListLabel 54"/>
    <w:qFormat/>
    <w:uiPriority w:val="0"/>
    <w:rPr>
      <w:rFonts w:ascii="Segoe UI Light" w:hAnsi="Segoe UI Light" w:cs="Symbol"/>
      <w:b/>
      <w:sz w:val="24"/>
    </w:rPr>
  </w:style>
  <w:style w:type="character" w:customStyle="1" w:styleId="28">
    <w:name w:val="ListLabel 55"/>
    <w:qFormat/>
    <w:uiPriority w:val="0"/>
    <w:rPr>
      <w:rFonts w:cs="Courier New"/>
    </w:rPr>
  </w:style>
  <w:style w:type="character" w:customStyle="1" w:styleId="29">
    <w:name w:val="ListLabel 56"/>
    <w:qFormat/>
    <w:uiPriority w:val="0"/>
    <w:rPr>
      <w:rFonts w:cs="Wingdings"/>
    </w:rPr>
  </w:style>
  <w:style w:type="character" w:customStyle="1" w:styleId="30">
    <w:name w:val="ListLabel 57"/>
    <w:qFormat/>
    <w:uiPriority w:val="0"/>
    <w:rPr>
      <w:rFonts w:cs="Symbol"/>
    </w:rPr>
  </w:style>
  <w:style w:type="character" w:customStyle="1" w:styleId="31">
    <w:name w:val="ListLabel 58"/>
    <w:qFormat/>
    <w:uiPriority w:val="0"/>
    <w:rPr>
      <w:rFonts w:cs="Courier New"/>
    </w:rPr>
  </w:style>
  <w:style w:type="character" w:customStyle="1" w:styleId="32">
    <w:name w:val="ListLabel 59"/>
    <w:qFormat/>
    <w:uiPriority w:val="0"/>
    <w:rPr>
      <w:rFonts w:cs="Wingdings"/>
    </w:rPr>
  </w:style>
  <w:style w:type="character" w:customStyle="1" w:styleId="33">
    <w:name w:val="ListLabel 60"/>
    <w:qFormat/>
    <w:uiPriority w:val="0"/>
    <w:rPr>
      <w:rFonts w:cs="Symbol"/>
    </w:rPr>
  </w:style>
  <w:style w:type="character" w:customStyle="1" w:styleId="34">
    <w:name w:val="ListLabel 61"/>
    <w:qFormat/>
    <w:uiPriority w:val="0"/>
    <w:rPr>
      <w:rFonts w:cs="Courier New"/>
    </w:rPr>
  </w:style>
  <w:style w:type="character" w:customStyle="1" w:styleId="35">
    <w:name w:val="ListLabel 62"/>
    <w:qFormat/>
    <w:uiPriority w:val="0"/>
    <w:rPr>
      <w:rFonts w:cs="Wingdings"/>
    </w:rPr>
  </w:style>
  <w:style w:type="character" w:customStyle="1" w:styleId="36">
    <w:name w:val="ListLabel 63"/>
    <w:qFormat/>
    <w:uiPriority w:val="0"/>
    <w:rPr>
      <w:rFonts w:ascii="Segoe UI Light" w:hAnsi="Segoe UI Light" w:cs="Symbol"/>
      <w:sz w:val="24"/>
    </w:rPr>
  </w:style>
  <w:style w:type="character" w:customStyle="1" w:styleId="37">
    <w:name w:val="ListLabel 64"/>
    <w:qFormat/>
    <w:uiPriority w:val="0"/>
    <w:rPr>
      <w:rFonts w:cs="Courier New"/>
    </w:rPr>
  </w:style>
  <w:style w:type="character" w:customStyle="1" w:styleId="38">
    <w:name w:val="ListLabel 65"/>
    <w:qFormat/>
    <w:uiPriority w:val="0"/>
    <w:rPr>
      <w:rFonts w:cs="Wingdings"/>
    </w:rPr>
  </w:style>
  <w:style w:type="character" w:customStyle="1" w:styleId="39">
    <w:name w:val="ListLabel 66"/>
    <w:qFormat/>
    <w:uiPriority w:val="0"/>
    <w:rPr>
      <w:rFonts w:cs="Symbol"/>
    </w:rPr>
  </w:style>
  <w:style w:type="character" w:customStyle="1" w:styleId="40">
    <w:name w:val="ListLabel 67"/>
    <w:qFormat/>
    <w:uiPriority w:val="0"/>
    <w:rPr>
      <w:rFonts w:cs="Courier New"/>
    </w:rPr>
  </w:style>
  <w:style w:type="character" w:customStyle="1" w:styleId="41">
    <w:name w:val="ListLabel 68"/>
    <w:qFormat/>
    <w:uiPriority w:val="0"/>
    <w:rPr>
      <w:rFonts w:cs="Wingdings"/>
    </w:rPr>
  </w:style>
  <w:style w:type="character" w:customStyle="1" w:styleId="42">
    <w:name w:val="ListLabel 69"/>
    <w:qFormat/>
    <w:uiPriority w:val="0"/>
    <w:rPr>
      <w:rFonts w:cs="Symbol"/>
    </w:rPr>
  </w:style>
  <w:style w:type="character" w:customStyle="1" w:styleId="43">
    <w:name w:val="ListLabel 70"/>
    <w:qFormat/>
    <w:uiPriority w:val="0"/>
    <w:rPr>
      <w:rFonts w:cs="Courier New"/>
    </w:rPr>
  </w:style>
  <w:style w:type="character" w:customStyle="1" w:styleId="44">
    <w:name w:val="ListLabel 71"/>
    <w:qFormat/>
    <w:uiPriority w:val="0"/>
    <w:rPr>
      <w:rFonts w:cs="Wingdings"/>
    </w:rPr>
  </w:style>
  <w:style w:type="character" w:customStyle="1" w:styleId="45">
    <w:name w:val="ListLabel 72"/>
    <w:qFormat/>
    <w:uiPriority w:val="0"/>
    <w:rPr>
      <w:rFonts w:ascii="Segoe UI Light" w:hAnsi="Segoe UI Light" w:cs="Symbol"/>
      <w:sz w:val="24"/>
    </w:rPr>
  </w:style>
  <w:style w:type="character" w:customStyle="1" w:styleId="46">
    <w:name w:val="ListLabel 73"/>
    <w:qFormat/>
    <w:uiPriority w:val="0"/>
    <w:rPr>
      <w:rFonts w:cs="Courier New"/>
    </w:rPr>
  </w:style>
  <w:style w:type="character" w:customStyle="1" w:styleId="47">
    <w:name w:val="ListLabel 74"/>
    <w:qFormat/>
    <w:uiPriority w:val="0"/>
    <w:rPr>
      <w:rFonts w:cs="Wingdings"/>
    </w:rPr>
  </w:style>
  <w:style w:type="character" w:customStyle="1" w:styleId="48">
    <w:name w:val="ListLabel 75"/>
    <w:qFormat/>
    <w:uiPriority w:val="0"/>
    <w:rPr>
      <w:rFonts w:cs="Symbol"/>
    </w:rPr>
  </w:style>
  <w:style w:type="character" w:customStyle="1" w:styleId="49">
    <w:name w:val="ListLabel 76"/>
    <w:qFormat/>
    <w:uiPriority w:val="0"/>
    <w:rPr>
      <w:rFonts w:cs="Courier New"/>
    </w:rPr>
  </w:style>
  <w:style w:type="character" w:customStyle="1" w:styleId="50">
    <w:name w:val="ListLabel 77"/>
    <w:qFormat/>
    <w:uiPriority w:val="0"/>
    <w:rPr>
      <w:rFonts w:cs="Wingdings"/>
    </w:rPr>
  </w:style>
  <w:style w:type="character" w:customStyle="1" w:styleId="51">
    <w:name w:val="ListLabel 78"/>
    <w:qFormat/>
    <w:uiPriority w:val="0"/>
    <w:rPr>
      <w:rFonts w:cs="Symbol"/>
    </w:rPr>
  </w:style>
  <w:style w:type="character" w:customStyle="1" w:styleId="52">
    <w:name w:val="ListLabel 79"/>
    <w:qFormat/>
    <w:uiPriority w:val="0"/>
    <w:rPr>
      <w:rFonts w:cs="Courier New"/>
    </w:rPr>
  </w:style>
  <w:style w:type="character" w:customStyle="1" w:styleId="53">
    <w:name w:val="ListLabel 80"/>
    <w:qFormat/>
    <w:uiPriority w:val="0"/>
    <w:rPr>
      <w:rFonts w:cs="Wingdings"/>
    </w:rPr>
  </w:style>
  <w:style w:type="character" w:customStyle="1" w:styleId="54">
    <w:name w:val="ListLabel 81"/>
    <w:qFormat/>
    <w:uiPriority w:val="0"/>
    <w:rPr>
      <w:rFonts w:cs="Symbol"/>
    </w:rPr>
  </w:style>
  <w:style w:type="character" w:customStyle="1" w:styleId="55">
    <w:name w:val="ListLabel 82"/>
    <w:qFormat/>
    <w:uiPriority w:val="0"/>
    <w:rPr>
      <w:rFonts w:cs="Courier New"/>
    </w:rPr>
  </w:style>
  <w:style w:type="character" w:customStyle="1" w:styleId="56">
    <w:name w:val="ListLabel 83"/>
    <w:qFormat/>
    <w:uiPriority w:val="0"/>
    <w:rPr>
      <w:rFonts w:cs="Wingdings"/>
    </w:rPr>
  </w:style>
  <w:style w:type="character" w:customStyle="1" w:styleId="57">
    <w:name w:val="ListLabel 84"/>
    <w:qFormat/>
    <w:uiPriority w:val="0"/>
    <w:rPr>
      <w:rFonts w:cs="Symbol"/>
    </w:rPr>
  </w:style>
  <w:style w:type="character" w:customStyle="1" w:styleId="58">
    <w:name w:val="ListLabel 85"/>
    <w:qFormat/>
    <w:uiPriority w:val="0"/>
    <w:rPr>
      <w:rFonts w:cs="Courier New"/>
    </w:rPr>
  </w:style>
  <w:style w:type="character" w:customStyle="1" w:styleId="59">
    <w:name w:val="ListLabel 86"/>
    <w:qFormat/>
    <w:uiPriority w:val="0"/>
    <w:rPr>
      <w:rFonts w:cs="Wingdings"/>
    </w:rPr>
  </w:style>
  <w:style w:type="character" w:customStyle="1" w:styleId="60">
    <w:name w:val="ListLabel 87"/>
    <w:qFormat/>
    <w:uiPriority w:val="0"/>
    <w:rPr>
      <w:rFonts w:cs="Symbol"/>
    </w:rPr>
  </w:style>
  <w:style w:type="character" w:customStyle="1" w:styleId="61">
    <w:name w:val="ListLabel 88"/>
    <w:qFormat/>
    <w:uiPriority w:val="0"/>
    <w:rPr>
      <w:rFonts w:cs="Courier New"/>
    </w:rPr>
  </w:style>
  <w:style w:type="character" w:customStyle="1" w:styleId="62">
    <w:name w:val="ListLabel 89"/>
    <w:qFormat/>
    <w:uiPriority w:val="0"/>
    <w:rPr>
      <w:rFonts w:cs="Wingdings"/>
    </w:rPr>
  </w:style>
  <w:style w:type="character" w:customStyle="1" w:styleId="63">
    <w:name w:val="ListLabel 90"/>
    <w:qFormat/>
    <w:uiPriority w:val="0"/>
  </w:style>
  <w:style w:type="character" w:customStyle="1" w:styleId="64">
    <w:name w:val="Bullets"/>
    <w:qFormat/>
    <w:uiPriority w:val="0"/>
    <w:rPr>
      <w:rFonts w:ascii="OpenSymbol" w:hAnsi="OpenSymbol" w:eastAsia="OpenSymbol" w:cs="OpenSymbol"/>
    </w:rPr>
  </w:style>
  <w:style w:type="character" w:customStyle="1" w:styleId="65">
    <w:name w:val="ListLabel 91"/>
    <w:qFormat/>
    <w:uiPriority w:val="0"/>
    <w:rPr>
      <w:rFonts w:ascii="Arial" w:hAnsi="Arial" w:cs="Symbol"/>
      <w:sz w:val="24"/>
    </w:rPr>
  </w:style>
  <w:style w:type="character" w:customStyle="1" w:styleId="66">
    <w:name w:val="ListLabel 92"/>
    <w:qFormat/>
    <w:uiPriority w:val="0"/>
    <w:rPr>
      <w:rFonts w:ascii="Arial" w:hAnsi="Arial" w:cs="Symbol"/>
      <w:sz w:val="24"/>
    </w:rPr>
  </w:style>
  <w:style w:type="character" w:customStyle="1" w:styleId="67">
    <w:name w:val="ListLabel 93"/>
    <w:qFormat/>
    <w:uiPriority w:val="0"/>
    <w:rPr>
      <w:rFonts w:ascii="Segoe UI Light" w:hAnsi="Segoe UI Light" w:cs="Symbol"/>
      <w:b/>
      <w:sz w:val="24"/>
    </w:rPr>
  </w:style>
  <w:style w:type="character" w:customStyle="1" w:styleId="68">
    <w:name w:val="ListLabel 94"/>
    <w:qFormat/>
    <w:uiPriority w:val="0"/>
    <w:rPr>
      <w:rFonts w:cs="Courier New"/>
    </w:rPr>
  </w:style>
  <w:style w:type="character" w:customStyle="1" w:styleId="69">
    <w:name w:val="ListLabel 95"/>
    <w:qFormat/>
    <w:uiPriority w:val="0"/>
    <w:rPr>
      <w:rFonts w:cs="Wingdings"/>
    </w:rPr>
  </w:style>
  <w:style w:type="character" w:customStyle="1" w:styleId="70">
    <w:name w:val="ListLabel 96"/>
    <w:qFormat/>
    <w:uiPriority w:val="0"/>
    <w:rPr>
      <w:rFonts w:cs="Symbol"/>
    </w:rPr>
  </w:style>
  <w:style w:type="character" w:customStyle="1" w:styleId="71">
    <w:name w:val="ListLabel 97"/>
    <w:qFormat/>
    <w:uiPriority w:val="0"/>
    <w:rPr>
      <w:rFonts w:cs="Courier New"/>
    </w:rPr>
  </w:style>
  <w:style w:type="character" w:customStyle="1" w:styleId="72">
    <w:name w:val="ListLabel 98"/>
    <w:qFormat/>
    <w:uiPriority w:val="0"/>
    <w:rPr>
      <w:rFonts w:cs="Wingdings"/>
    </w:rPr>
  </w:style>
  <w:style w:type="character" w:customStyle="1" w:styleId="73">
    <w:name w:val="ListLabel 99"/>
    <w:qFormat/>
    <w:uiPriority w:val="0"/>
    <w:rPr>
      <w:rFonts w:cs="Symbol"/>
    </w:rPr>
  </w:style>
  <w:style w:type="character" w:customStyle="1" w:styleId="74">
    <w:name w:val="ListLabel 100"/>
    <w:qFormat/>
    <w:uiPriority w:val="0"/>
    <w:rPr>
      <w:rFonts w:cs="Courier New"/>
    </w:rPr>
  </w:style>
  <w:style w:type="character" w:customStyle="1" w:styleId="75">
    <w:name w:val="ListLabel 101"/>
    <w:qFormat/>
    <w:uiPriority w:val="0"/>
    <w:rPr>
      <w:rFonts w:cs="Wingdings"/>
    </w:rPr>
  </w:style>
  <w:style w:type="character" w:customStyle="1" w:styleId="76">
    <w:name w:val="ListLabel 102"/>
    <w:qFormat/>
    <w:uiPriority w:val="0"/>
    <w:rPr>
      <w:rFonts w:ascii="Segoe UI Light" w:hAnsi="Segoe UI Light" w:cs="Symbol"/>
      <w:sz w:val="24"/>
    </w:rPr>
  </w:style>
  <w:style w:type="character" w:customStyle="1" w:styleId="77">
    <w:name w:val="ListLabel 103"/>
    <w:qFormat/>
    <w:uiPriority w:val="0"/>
    <w:rPr>
      <w:rFonts w:cs="Courier New"/>
    </w:rPr>
  </w:style>
  <w:style w:type="character" w:customStyle="1" w:styleId="78">
    <w:name w:val="ListLabel 104"/>
    <w:qFormat/>
    <w:uiPriority w:val="0"/>
    <w:rPr>
      <w:rFonts w:cs="Wingdings"/>
    </w:rPr>
  </w:style>
  <w:style w:type="character" w:customStyle="1" w:styleId="79">
    <w:name w:val="ListLabel 105"/>
    <w:qFormat/>
    <w:uiPriority w:val="0"/>
    <w:rPr>
      <w:rFonts w:cs="Symbol"/>
    </w:rPr>
  </w:style>
  <w:style w:type="character" w:customStyle="1" w:styleId="80">
    <w:name w:val="ListLabel 106"/>
    <w:qFormat/>
    <w:uiPriority w:val="0"/>
    <w:rPr>
      <w:rFonts w:cs="Courier New"/>
    </w:rPr>
  </w:style>
  <w:style w:type="character" w:customStyle="1" w:styleId="81">
    <w:name w:val="ListLabel 107"/>
    <w:qFormat/>
    <w:uiPriority w:val="0"/>
    <w:rPr>
      <w:rFonts w:cs="Wingdings"/>
    </w:rPr>
  </w:style>
  <w:style w:type="character" w:customStyle="1" w:styleId="82">
    <w:name w:val="ListLabel 108"/>
    <w:qFormat/>
    <w:uiPriority w:val="0"/>
    <w:rPr>
      <w:rFonts w:cs="Symbol"/>
    </w:rPr>
  </w:style>
  <w:style w:type="character" w:customStyle="1" w:styleId="83">
    <w:name w:val="ListLabel 109"/>
    <w:qFormat/>
    <w:uiPriority w:val="0"/>
    <w:rPr>
      <w:rFonts w:cs="Courier New"/>
    </w:rPr>
  </w:style>
  <w:style w:type="character" w:customStyle="1" w:styleId="84">
    <w:name w:val="ListLabel 110"/>
    <w:qFormat/>
    <w:uiPriority w:val="0"/>
    <w:rPr>
      <w:rFonts w:cs="Wingdings"/>
    </w:rPr>
  </w:style>
  <w:style w:type="character" w:customStyle="1" w:styleId="85">
    <w:name w:val="ListLabel 111"/>
    <w:qFormat/>
    <w:uiPriority w:val="0"/>
    <w:rPr>
      <w:rFonts w:ascii="Segoe UI Light" w:hAnsi="Segoe UI Light" w:cs="Symbol"/>
      <w:sz w:val="24"/>
    </w:rPr>
  </w:style>
  <w:style w:type="character" w:customStyle="1" w:styleId="86">
    <w:name w:val="ListLabel 112"/>
    <w:qFormat/>
    <w:uiPriority w:val="0"/>
    <w:rPr>
      <w:rFonts w:cs="Courier New"/>
    </w:rPr>
  </w:style>
  <w:style w:type="character" w:customStyle="1" w:styleId="87">
    <w:name w:val="ListLabel 113"/>
    <w:qFormat/>
    <w:uiPriority w:val="0"/>
    <w:rPr>
      <w:rFonts w:cs="Wingdings"/>
    </w:rPr>
  </w:style>
  <w:style w:type="character" w:customStyle="1" w:styleId="88">
    <w:name w:val="ListLabel 114"/>
    <w:qFormat/>
    <w:uiPriority w:val="0"/>
    <w:rPr>
      <w:rFonts w:cs="Symbol"/>
    </w:rPr>
  </w:style>
  <w:style w:type="character" w:customStyle="1" w:styleId="89">
    <w:name w:val="ListLabel 115"/>
    <w:qFormat/>
    <w:uiPriority w:val="0"/>
    <w:rPr>
      <w:rFonts w:cs="Courier New"/>
    </w:rPr>
  </w:style>
  <w:style w:type="character" w:customStyle="1" w:styleId="90">
    <w:name w:val="ListLabel 116"/>
    <w:qFormat/>
    <w:uiPriority w:val="0"/>
    <w:rPr>
      <w:rFonts w:cs="Wingdings"/>
    </w:rPr>
  </w:style>
  <w:style w:type="character" w:customStyle="1" w:styleId="91">
    <w:name w:val="ListLabel 117"/>
    <w:qFormat/>
    <w:uiPriority w:val="0"/>
    <w:rPr>
      <w:rFonts w:cs="Symbol"/>
    </w:rPr>
  </w:style>
  <w:style w:type="character" w:customStyle="1" w:styleId="92">
    <w:name w:val="ListLabel 118"/>
    <w:qFormat/>
    <w:uiPriority w:val="0"/>
    <w:rPr>
      <w:rFonts w:cs="Courier New"/>
    </w:rPr>
  </w:style>
  <w:style w:type="character" w:customStyle="1" w:styleId="93">
    <w:name w:val="ListLabel 119"/>
    <w:qFormat/>
    <w:uiPriority w:val="0"/>
    <w:rPr>
      <w:rFonts w:cs="Wingdings"/>
    </w:rPr>
  </w:style>
  <w:style w:type="character" w:customStyle="1" w:styleId="94">
    <w:name w:val="ListLabel 120"/>
    <w:qFormat/>
    <w:uiPriority w:val="0"/>
    <w:rPr>
      <w:rFonts w:cs="Symbol"/>
    </w:rPr>
  </w:style>
  <w:style w:type="character" w:customStyle="1" w:styleId="95">
    <w:name w:val="ListLabel 121"/>
    <w:qFormat/>
    <w:uiPriority w:val="0"/>
    <w:rPr>
      <w:rFonts w:cs="Courier New"/>
    </w:rPr>
  </w:style>
  <w:style w:type="character" w:customStyle="1" w:styleId="96">
    <w:name w:val="ListLabel 122"/>
    <w:qFormat/>
    <w:uiPriority w:val="0"/>
    <w:rPr>
      <w:rFonts w:cs="Wingdings"/>
    </w:rPr>
  </w:style>
  <w:style w:type="character" w:customStyle="1" w:styleId="97">
    <w:name w:val="ListLabel 123"/>
    <w:qFormat/>
    <w:uiPriority w:val="0"/>
    <w:rPr>
      <w:rFonts w:cs="Symbol"/>
    </w:rPr>
  </w:style>
  <w:style w:type="character" w:customStyle="1" w:styleId="98">
    <w:name w:val="ListLabel 124"/>
    <w:qFormat/>
    <w:uiPriority w:val="0"/>
    <w:rPr>
      <w:rFonts w:cs="Courier New"/>
    </w:rPr>
  </w:style>
  <w:style w:type="character" w:customStyle="1" w:styleId="99">
    <w:name w:val="ListLabel 125"/>
    <w:qFormat/>
    <w:uiPriority w:val="0"/>
    <w:rPr>
      <w:rFonts w:cs="Wingdings"/>
    </w:rPr>
  </w:style>
  <w:style w:type="character" w:customStyle="1" w:styleId="100">
    <w:name w:val="ListLabel 126"/>
    <w:qFormat/>
    <w:uiPriority w:val="0"/>
    <w:rPr>
      <w:rFonts w:cs="Symbol"/>
    </w:rPr>
  </w:style>
  <w:style w:type="character" w:customStyle="1" w:styleId="101">
    <w:name w:val="ListLabel 127"/>
    <w:qFormat/>
    <w:uiPriority w:val="0"/>
    <w:rPr>
      <w:rFonts w:cs="Courier New"/>
    </w:rPr>
  </w:style>
  <w:style w:type="character" w:customStyle="1" w:styleId="102">
    <w:name w:val="ListLabel 128"/>
    <w:qFormat/>
    <w:uiPriority w:val="0"/>
    <w:rPr>
      <w:rFonts w:cs="Wingdings"/>
    </w:rPr>
  </w:style>
  <w:style w:type="character" w:customStyle="1" w:styleId="103">
    <w:name w:val="ListLabel 129"/>
    <w:qFormat/>
    <w:uiPriority w:val="0"/>
    <w:rPr>
      <w:rFonts w:cs="OpenSymbol"/>
      <w:sz w:val="24"/>
    </w:rPr>
  </w:style>
  <w:style w:type="character" w:customStyle="1" w:styleId="104">
    <w:name w:val="ListLabel 130"/>
    <w:qFormat/>
    <w:uiPriority w:val="0"/>
    <w:rPr>
      <w:rFonts w:cs="OpenSymbol"/>
    </w:rPr>
  </w:style>
  <w:style w:type="character" w:customStyle="1" w:styleId="105">
    <w:name w:val="ListLabel 131"/>
    <w:qFormat/>
    <w:uiPriority w:val="0"/>
    <w:rPr>
      <w:rFonts w:cs="OpenSymbol"/>
    </w:rPr>
  </w:style>
  <w:style w:type="character" w:customStyle="1" w:styleId="106">
    <w:name w:val="ListLabel 132"/>
    <w:qFormat/>
    <w:uiPriority w:val="0"/>
    <w:rPr>
      <w:rFonts w:cs="OpenSymbol"/>
    </w:rPr>
  </w:style>
  <w:style w:type="character" w:customStyle="1" w:styleId="107">
    <w:name w:val="ListLabel 133"/>
    <w:qFormat/>
    <w:uiPriority w:val="0"/>
    <w:rPr>
      <w:rFonts w:cs="OpenSymbol"/>
    </w:rPr>
  </w:style>
  <w:style w:type="character" w:customStyle="1" w:styleId="108">
    <w:name w:val="ListLabel 134"/>
    <w:qFormat/>
    <w:uiPriority w:val="0"/>
    <w:rPr>
      <w:rFonts w:cs="OpenSymbol"/>
    </w:rPr>
  </w:style>
  <w:style w:type="character" w:customStyle="1" w:styleId="109">
    <w:name w:val="ListLabel 135"/>
    <w:qFormat/>
    <w:uiPriority w:val="0"/>
    <w:rPr>
      <w:rFonts w:cs="OpenSymbol"/>
    </w:rPr>
  </w:style>
  <w:style w:type="character" w:customStyle="1" w:styleId="110">
    <w:name w:val="ListLabel 136"/>
    <w:qFormat/>
    <w:uiPriority w:val="0"/>
    <w:rPr>
      <w:rFonts w:cs="OpenSymbol"/>
    </w:rPr>
  </w:style>
  <w:style w:type="character" w:customStyle="1" w:styleId="111">
    <w:name w:val="ListLabel 137"/>
    <w:qFormat/>
    <w:uiPriority w:val="0"/>
    <w:rPr>
      <w:rFonts w:cs="OpenSymbol"/>
    </w:rPr>
  </w:style>
  <w:style w:type="character" w:customStyle="1" w:styleId="112">
    <w:name w:val="ListLabel 138"/>
    <w:qFormat/>
    <w:uiPriority w:val="0"/>
  </w:style>
  <w:style w:type="paragraph" w:customStyle="1" w:styleId="113">
    <w:name w:val="Heading"/>
    <w:basedOn w:val="1"/>
    <w:next w:val="3"/>
    <w:qFormat/>
    <w:uiPriority w:val="0"/>
    <w:pPr>
      <w:keepNext/>
      <w:spacing w:before="240" w:after="120"/>
    </w:pPr>
    <w:rPr>
      <w:rFonts w:ascii="Liberation Sans" w:hAnsi="Liberation Sans" w:eastAsia="Noto Sans CJK SC Regular" w:cs="Lohit Devanagari"/>
      <w:sz w:val="28"/>
      <w:szCs w:val="28"/>
    </w:rPr>
  </w:style>
  <w:style w:type="paragraph" w:customStyle="1" w:styleId="114">
    <w:name w:val="Index"/>
    <w:basedOn w:val="1"/>
    <w:qFormat/>
    <w:uiPriority w:val="0"/>
    <w:pPr>
      <w:suppressLineNumbers/>
    </w:pPr>
    <w:rPr>
      <w:rFonts w:cs="Lohit Devanagari"/>
    </w:rPr>
  </w:style>
  <w:style w:type="paragraph" w:styleId="115">
    <w:name w:val="List Paragraph"/>
    <w:basedOn w:val="1"/>
    <w:qFormat/>
    <w:uiPriority w:val="34"/>
    <w:pPr>
      <w:spacing w:before="0" w:after="0"/>
      <w:ind w:left="720" w:firstLine="0"/>
      <w:contextualSpacing/>
    </w:p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5C616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422</Words>
  <Characters>2635</Characters>
  <Paragraphs>48</Paragraphs>
  <TotalTime>9</TotalTime>
  <ScaleCrop>false</ScaleCrop>
  <LinksUpToDate>false</LinksUpToDate>
  <CharactersWithSpaces>3119</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2018-08-03T09:58:00Z</dcterms:created>
  <dc:creator>com</dc:creator>
  <cp:lastModifiedBy>gnu</cp:lastModifiedBy>
  <cp:lastPrinted>2018-08-03T10:24:00Z</cp:lastPrinted>
  <dcterms:modified xsi:type="dcterms:W3CDTF">2019-04-06T11:18:46Z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1033-10.1.0.6757</vt:lpwstr>
  </property>
</Properties>
</file>